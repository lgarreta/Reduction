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8C3C" w14:textId="77777777" w:rsidR="00621D0C" w:rsidRDefault="00230DD6">
      <w:pPr>
        <w:jc w:val="right"/>
      </w:pPr>
      <w:r>
        <w:t>Cali, Oct 24 2020</w:t>
      </w:r>
    </w:p>
    <w:p w14:paraId="4191A21A" w14:textId="77777777" w:rsidR="00621D0C" w:rsidRDefault="00621D0C"/>
    <w:p w14:paraId="0B04A427" w14:textId="77777777" w:rsidR="00621D0C" w:rsidRDefault="00621D0C"/>
    <w:p w14:paraId="4C1A2470" w14:textId="77777777" w:rsidR="00621D0C" w:rsidRDefault="00230DD6">
      <w:r>
        <w:t>Dear Editorial Board,</w:t>
      </w:r>
    </w:p>
    <w:p w14:paraId="21F4C657" w14:textId="77777777" w:rsidR="00621D0C" w:rsidRDefault="00621D0C"/>
    <w:p w14:paraId="4669AF6D" w14:textId="77777777" w:rsidR="00621D0C" w:rsidRDefault="00621D0C"/>
    <w:p w14:paraId="5F7BCECC" w14:textId="77777777" w:rsidR="00621D0C" w:rsidRDefault="00230DD6">
      <w:r>
        <w:t>We would like to submit our manuscript entitled “A fast parallel algorithm to reduce protein folding</w:t>
      </w:r>
    </w:p>
    <w:p w14:paraId="2BB95F06" w14:textId="77777777" w:rsidR="00621D0C" w:rsidRDefault="00230DD6">
      <w:r>
        <w:t xml:space="preserve">trajectories” for consideration for publication as a Software article in Algorithms for Molecular </w:t>
      </w:r>
      <w:r>
        <w:t>Biology.</w:t>
      </w:r>
    </w:p>
    <w:p w14:paraId="017F26C6" w14:textId="77777777" w:rsidR="00621D0C" w:rsidRDefault="00621D0C"/>
    <w:p w14:paraId="05FF393F" w14:textId="1EAA872C" w:rsidR="00621D0C" w:rsidRDefault="00230DD6">
      <w:r>
        <w:t>Protein folding simulations have experienced substantial progress in recent years thanks to advances in software and hardware. At present, they can be run using diverse technologies, from low-cost general-purpose GPUs to specially designed superc</w:t>
      </w:r>
      <w:r>
        <w:t xml:space="preserve">omputers. These advances </w:t>
      </w:r>
      <w:del w:id="0" w:author="Irene Tischer" w:date="2020-11-10T11:04:00Z">
        <w:r w:rsidDel="008F0D8F">
          <w:delText xml:space="preserve">are </w:delText>
        </w:r>
      </w:del>
      <w:r>
        <w:t>allow</w:t>
      </w:r>
      <w:del w:id="1" w:author="Irene Tischer" w:date="2020-11-10T11:04:00Z">
        <w:r w:rsidDel="008F0D8F">
          <w:delText>ing</w:delText>
        </w:r>
      </w:del>
      <w:r>
        <w:t xml:space="preserve"> </w:t>
      </w:r>
      <w:r>
        <w:t xml:space="preserve">simulations of many more proteins </w:t>
      </w:r>
      <w:r>
        <w:tab/>
      </w:r>
      <w:commentRangeStart w:id="2"/>
      <w:r>
        <w:t>that are reaching the microsecond timescale and greater</w:t>
      </w:r>
      <w:commentRangeEnd w:id="2"/>
      <w:r w:rsidR="008F0D8F">
        <w:rPr>
          <w:rStyle w:val="CommentReference"/>
          <w:rFonts w:cs="Mangal"/>
        </w:rPr>
        <w:commentReference w:id="2"/>
      </w:r>
      <w:r>
        <w:t>, generating very long trajectories. However, the analysis of these trajectories is complicated, and tools are needed to simplif</w:t>
      </w:r>
      <w:r>
        <w:t xml:space="preserve">y them </w:t>
      </w:r>
      <w:del w:id="3" w:author="Irene Tischer" w:date="2020-11-10T11:13:00Z">
        <w:r w:rsidDel="004621E0">
          <w:delText xml:space="preserve">so </w:delText>
        </w:r>
      </w:del>
      <w:ins w:id="4" w:author="Irene Tischer" w:date="2020-11-10T11:13:00Z">
        <w:r w:rsidR="004621E0">
          <w:t xml:space="preserve">in a way </w:t>
        </w:r>
      </w:ins>
      <w:r>
        <w:t>that both the main events and the temporal order in which they occur are preserved.</w:t>
      </w:r>
    </w:p>
    <w:p w14:paraId="2B43EC06" w14:textId="77777777" w:rsidR="00621D0C" w:rsidRDefault="00621D0C"/>
    <w:p w14:paraId="67C261C0" w14:textId="051AC7D7" w:rsidR="00621D0C" w:rsidRDefault="00230DD6">
      <w:r>
        <w:t xml:space="preserve">We present an algorithm to reduce long protein-folding trajectories in a fast and parallel way. Our strategy </w:t>
      </w:r>
      <w:del w:id="5" w:author="Irene Tischer" w:date="2020-11-10T11:17:00Z">
        <w:r w:rsidDel="004621E0">
          <w:delText>leverages</w:delText>
        </w:r>
      </w:del>
      <w:ins w:id="6" w:author="Irene Tischer" w:date="2020-11-10T11:17:00Z">
        <w:r w:rsidR="004621E0">
          <w:t>grasps</w:t>
        </w:r>
      </w:ins>
      <w:r>
        <w:t xml:space="preserve"> the temporal order of the conformations to</w:t>
      </w:r>
      <w:r>
        <w:t xml:space="preserve"> compare them locally, avoiding an all-versus-all comparison. The algorithm reduces a trajectory by a high percentage, preserving both the patterns and the structure observed in the original trajectory. In addition, its performance is close to that of othe</w:t>
      </w:r>
      <w:r>
        <w:t xml:space="preserve">r efficient reduction techniques, </w:t>
      </w:r>
      <w:del w:id="7" w:author="Irene Tischer" w:date="2020-11-10T11:15:00Z">
        <w:r w:rsidDel="004621E0">
          <w:delText xml:space="preserve">which </w:delText>
        </w:r>
      </w:del>
      <w:ins w:id="8" w:author="Irene Tischer" w:date="2020-11-10T11:15:00Z">
        <w:r w:rsidR="004621E0">
          <w:t>and</w:t>
        </w:r>
        <w:r w:rsidR="004621E0">
          <w:t xml:space="preserve"> </w:t>
        </w:r>
      </w:ins>
      <w:del w:id="9" w:author="Irene Tischer" w:date="2020-11-10T11:17:00Z">
        <w:r w:rsidDel="004621E0">
          <w:delText>is improved</w:delText>
        </w:r>
      </w:del>
      <w:ins w:id="10" w:author="Irene Tischer" w:date="2020-11-10T11:17:00Z">
        <w:r w:rsidR="004621E0">
          <w:t>gets bett</w:t>
        </w:r>
      </w:ins>
      <w:ins w:id="11" w:author="Irene Tischer" w:date="2020-11-10T11:18:00Z">
        <w:r w:rsidR="004621E0">
          <w:t>er</w:t>
        </w:r>
      </w:ins>
      <w:r>
        <w:t xml:space="preserve"> when </w:t>
      </w:r>
      <w:del w:id="12" w:author="Irene Tischer" w:date="2020-11-10T11:18:00Z">
        <w:r w:rsidDel="004621E0">
          <w:delText xml:space="preserve">executed using </w:delText>
        </w:r>
      </w:del>
      <w:r>
        <w:t>more than one core</w:t>
      </w:r>
      <w:ins w:id="13" w:author="Irene Tischer" w:date="2020-11-10T11:18:00Z">
        <w:r w:rsidR="004621E0">
          <w:t xml:space="preserve"> are </w:t>
        </w:r>
      </w:ins>
      <w:commentRangeStart w:id="14"/>
      <w:ins w:id="15" w:author="Irene Tischer" w:date="2020-11-10T11:19:00Z">
        <w:r w:rsidR="004621E0">
          <w:t>used</w:t>
        </w:r>
      </w:ins>
      <w:commentRangeEnd w:id="14"/>
      <w:ins w:id="16" w:author="Irene Tischer" w:date="2020-11-10T11:23:00Z">
        <w:r>
          <w:rPr>
            <w:rStyle w:val="CommentReference"/>
            <w:rFonts w:cs="Mangal"/>
          </w:rPr>
          <w:commentReference w:id="14"/>
        </w:r>
      </w:ins>
      <w:r>
        <w:t>.</w:t>
      </w:r>
    </w:p>
    <w:p w14:paraId="272CECD0" w14:textId="77777777" w:rsidR="00621D0C" w:rsidRDefault="00621D0C"/>
    <w:p w14:paraId="0185B27F" w14:textId="6F714304" w:rsidR="00621D0C" w:rsidRDefault="00230DD6">
      <w:r>
        <w:t xml:space="preserve">Today, it is increasingly affordable to perform long simulations with millions of protein conformations. </w:t>
      </w:r>
      <w:ins w:id="17" w:author="Irene Tischer" w:date="2020-11-10T11:21:00Z">
        <w:r w:rsidR="004621E0">
          <w:t>H</w:t>
        </w:r>
      </w:ins>
      <w:del w:id="18" w:author="Irene Tischer" w:date="2020-11-10T11:21:00Z">
        <w:r w:rsidDel="004621E0">
          <w:delText>The h</w:delText>
        </w:r>
      </w:del>
      <w:r>
        <w:t>andling and analysis of these simulations can be faci</w:t>
      </w:r>
      <w:r>
        <w:t xml:space="preserve">litated if they can be reduced without losing their most important characteristics, while preserving their temporal order. Therefore, we believe that the algorithm presented in this manuscript will </w:t>
      </w:r>
      <w:commentRangeStart w:id="19"/>
      <w:r>
        <w:t xml:space="preserve">be of great interest </w:t>
      </w:r>
      <w:commentRangeEnd w:id="19"/>
      <w:r>
        <w:rPr>
          <w:rStyle w:val="CommentReference"/>
          <w:rFonts w:cs="Mangal"/>
        </w:rPr>
        <w:commentReference w:id="19"/>
      </w:r>
      <w:r>
        <w:t>to the scientific community that uses</w:t>
      </w:r>
      <w:r>
        <w:t xml:space="preserve"> simulations to study protein folding and interaction.</w:t>
      </w:r>
    </w:p>
    <w:p w14:paraId="011D57D4" w14:textId="77777777" w:rsidR="00621D0C" w:rsidRDefault="00621D0C"/>
    <w:p w14:paraId="5DBF2181" w14:textId="77777777" w:rsidR="00621D0C" w:rsidRDefault="00230DD6">
      <w:pPr>
        <w:pStyle w:val="BodyText"/>
        <w:spacing w:after="0" w:line="240" w:lineRule="auto"/>
      </w:pPr>
      <w:r>
        <w:t>Each of the authors confirms that this manuscript has not been previously published and is not currently</w:t>
      </w:r>
    </w:p>
    <w:p w14:paraId="08752DC4" w14:textId="77777777" w:rsidR="00621D0C" w:rsidRDefault="00230DD6">
      <w:pPr>
        <w:pStyle w:val="BodyText"/>
        <w:spacing w:after="0" w:line="240" w:lineRule="auto"/>
      </w:pPr>
      <w:r>
        <w:t xml:space="preserve">under consideration by any other journal. Additionally, all authors have approved the contents </w:t>
      </w:r>
      <w:r>
        <w:t>of this manuscript and have agreed to the journal‘s submission policies.</w:t>
      </w:r>
    </w:p>
    <w:p w14:paraId="12695F8B" w14:textId="77777777" w:rsidR="00621D0C" w:rsidRDefault="00621D0C">
      <w:pPr>
        <w:pStyle w:val="BodyText"/>
        <w:spacing w:after="0" w:line="240" w:lineRule="auto"/>
      </w:pPr>
    </w:p>
    <w:p w14:paraId="6F8318D5" w14:textId="77777777" w:rsidR="00621D0C" w:rsidRDefault="00230DD6">
      <w:pPr>
        <w:pStyle w:val="BodyText"/>
        <w:spacing w:after="0" w:line="240" w:lineRule="auto"/>
      </w:pPr>
      <w:r>
        <w:t>We are confident that our work will be of interest to your journal.</w:t>
      </w:r>
    </w:p>
    <w:p w14:paraId="135C8C35" w14:textId="77777777" w:rsidR="00621D0C" w:rsidRDefault="00621D0C">
      <w:pPr>
        <w:pStyle w:val="BodyText"/>
        <w:spacing w:after="0" w:line="240" w:lineRule="auto"/>
      </w:pPr>
    </w:p>
    <w:p w14:paraId="607B8539" w14:textId="77777777" w:rsidR="00621D0C" w:rsidRDefault="00230DD6">
      <w:pPr>
        <w:pStyle w:val="BodyText"/>
        <w:spacing w:after="0" w:line="240" w:lineRule="auto"/>
      </w:pPr>
      <w:r>
        <w:t>Thank you in advance for your consideration,</w:t>
      </w:r>
    </w:p>
    <w:p w14:paraId="7DB2CFD8" w14:textId="77777777" w:rsidR="00621D0C" w:rsidRDefault="00621D0C">
      <w:pPr>
        <w:pStyle w:val="BodyText"/>
        <w:spacing w:after="0" w:line="240" w:lineRule="auto"/>
      </w:pPr>
    </w:p>
    <w:p w14:paraId="4FDC8023" w14:textId="77777777" w:rsidR="00621D0C" w:rsidRPr="008F0D8F" w:rsidRDefault="00230DD6">
      <w:pPr>
        <w:pStyle w:val="BodyText"/>
        <w:spacing w:after="0" w:line="240" w:lineRule="auto"/>
        <w:rPr>
          <w:lang w:val="es-ES"/>
        </w:rPr>
      </w:pPr>
      <w:proofErr w:type="spellStart"/>
      <w:r w:rsidRPr="008F0D8F">
        <w:rPr>
          <w:lang w:val="es-ES"/>
        </w:rPr>
        <w:t>Best</w:t>
      </w:r>
      <w:proofErr w:type="spellEnd"/>
      <w:r w:rsidRPr="008F0D8F">
        <w:rPr>
          <w:lang w:val="es-ES"/>
        </w:rPr>
        <w:t xml:space="preserve"> </w:t>
      </w:r>
      <w:proofErr w:type="spellStart"/>
      <w:r w:rsidRPr="008F0D8F">
        <w:rPr>
          <w:lang w:val="es-ES"/>
        </w:rPr>
        <w:t>regards</w:t>
      </w:r>
      <w:proofErr w:type="spellEnd"/>
      <w:r w:rsidRPr="008F0D8F">
        <w:rPr>
          <w:lang w:val="es-ES"/>
        </w:rPr>
        <w:t>.</w:t>
      </w:r>
    </w:p>
    <w:p w14:paraId="592CA37E" w14:textId="77777777" w:rsidR="00621D0C" w:rsidRPr="008F0D8F" w:rsidRDefault="00621D0C">
      <w:pPr>
        <w:pStyle w:val="BodyText"/>
        <w:spacing w:after="0" w:line="240" w:lineRule="auto"/>
        <w:rPr>
          <w:lang w:val="es-ES"/>
        </w:rPr>
      </w:pPr>
    </w:p>
    <w:p w14:paraId="2088FE61" w14:textId="77777777" w:rsidR="00621D0C" w:rsidRPr="008F0D8F" w:rsidRDefault="00230DD6">
      <w:pPr>
        <w:pStyle w:val="BodyText"/>
        <w:spacing w:after="0" w:line="240" w:lineRule="auto"/>
        <w:rPr>
          <w:lang w:val="es-ES"/>
        </w:rPr>
      </w:pPr>
      <w:r w:rsidRPr="008F0D8F">
        <w:rPr>
          <w:lang w:val="es-ES"/>
        </w:rPr>
        <w:t>Luis Garreta</w:t>
      </w:r>
    </w:p>
    <w:p w14:paraId="42938E67" w14:textId="77777777" w:rsidR="00621D0C" w:rsidRPr="008F0D8F" w:rsidRDefault="00230DD6">
      <w:pPr>
        <w:pStyle w:val="BodyText"/>
        <w:spacing w:after="0" w:line="240" w:lineRule="auto"/>
        <w:rPr>
          <w:lang w:val="es-ES"/>
        </w:rPr>
      </w:pPr>
      <w:r w:rsidRPr="008F0D8F">
        <w:rPr>
          <w:lang w:val="es-ES"/>
        </w:rPr>
        <w:t xml:space="preserve">Mauricio </w:t>
      </w:r>
      <w:proofErr w:type="spellStart"/>
      <w:r w:rsidRPr="008F0D8F">
        <w:rPr>
          <w:lang w:val="es-ES"/>
        </w:rPr>
        <w:t>Martinez</w:t>
      </w:r>
      <w:proofErr w:type="spellEnd"/>
    </w:p>
    <w:p w14:paraId="31CAE3FB" w14:textId="77777777" w:rsidR="00621D0C" w:rsidRPr="008F0D8F" w:rsidRDefault="00230DD6">
      <w:pPr>
        <w:pStyle w:val="BodyText"/>
        <w:spacing w:after="0" w:line="240" w:lineRule="auto"/>
        <w:rPr>
          <w:lang w:val="es-ES"/>
        </w:rPr>
      </w:pPr>
      <w:proofErr w:type="spellStart"/>
      <w:r w:rsidRPr="008F0D8F">
        <w:rPr>
          <w:lang w:val="es-ES"/>
        </w:rPr>
        <w:t>Néstor</w:t>
      </w:r>
      <w:proofErr w:type="spellEnd"/>
      <w:r w:rsidRPr="008F0D8F">
        <w:rPr>
          <w:lang w:val="es-ES"/>
        </w:rPr>
        <w:t xml:space="preserve"> </w:t>
      </w:r>
      <w:proofErr w:type="spellStart"/>
      <w:r w:rsidRPr="008F0D8F">
        <w:rPr>
          <w:lang w:val="es-ES"/>
        </w:rPr>
        <w:t>Dı́az</w:t>
      </w:r>
      <w:proofErr w:type="spellEnd"/>
    </w:p>
    <w:p w14:paraId="4F98D080" w14:textId="77777777" w:rsidR="00621D0C" w:rsidRPr="008F0D8F" w:rsidRDefault="00230DD6">
      <w:pPr>
        <w:pStyle w:val="BodyText"/>
        <w:spacing w:after="0" w:line="240" w:lineRule="auto"/>
        <w:rPr>
          <w:lang w:val="es-ES"/>
        </w:rPr>
      </w:pPr>
      <w:r w:rsidRPr="008F0D8F">
        <w:rPr>
          <w:lang w:val="es-ES"/>
        </w:rPr>
        <w:t>Pedro A</w:t>
      </w:r>
      <w:r w:rsidRPr="008F0D8F">
        <w:rPr>
          <w:lang w:val="es-ES"/>
        </w:rPr>
        <w:t xml:space="preserve"> Moreno</w:t>
      </w:r>
    </w:p>
    <w:p w14:paraId="3483A0CF" w14:textId="77777777" w:rsidR="00621D0C" w:rsidRPr="008F0D8F" w:rsidRDefault="00621D0C">
      <w:pPr>
        <w:pStyle w:val="BodyText"/>
        <w:spacing w:after="0" w:line="240" w:lineRule="auto"/>
        <w:rPr>
          <w:lang w:val="es-ES"/>
        </w:rPr>
      </w:pPr>
    </w:p>
    <w:p w14:paraId="38BCE4AA" w14:textId="77777777" w:rsidR="00621D0C" w:rsidRDefault="00230DD6">
      <w:pPr>
        <w:pStyle w:val="BodyText"/>
        <w:spacing w:after="0" w:line="240" w:lineRule="auto"/>
      </w:pPr>
      <w:r>
        <w:t xml:space="preserve">ps. for any additional details, please contact the corresponding </w:t>
      </w:r>
      <w:proofErr w:type="spellStart"/>
      <w:r>
        <w:t>autor</w:t>
      </w:r>
      <w:proofErr w:type="spellEnd"/>
      <w:r>
        <w:t xml:space="preserve"> Pedro A. Moreno</w:t>
      </w:r>
    </w:p>
    <w:p w14:paraId="419D21D4" w14:textId="77777777" w:rsidR="00621D0C" w:rsidRDefault="00230DD6">
      <w:pPr>
        <w:pStyle w:val="BodyText"/>
        <w:spacing w:after="0" w:line="240" w:lineRule="auto"/>
      </w:pPr>
      <w:r>
        <w:t>(pedro.moreno@correounivalle.edu.co)</w:t>
      </w:r>
    </w:p>
    <w:sectPr w:rsidR="00621D0C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Irene Tischer" w:date="2020-11-10T11:05:00Z" w:initials="IT">
    <w:p w14:paraId="5B2A67D9" w14:textId="77777777" w:rsidR="008F0D8F" w:rsidRDefault="008F0D8F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8F0D8F">
        <w:rPr>
          <w:lang w:val="es-ES"/>
        </w:rPr>
        <w:t xml:space="preserve">No es claro que significa </w:t>
      </w:r>
      <w:proofErr w:type="spellStart"/>
      <w:r w:rsidRPr="008F0D8F">
        <w:rPr>
          <w:lang w:val="es-ES"/>
        </w:rPr>
        <w:t>m</w:t>
      </w:r>
      <w:r>
        <w:rPr>
          <w:lang w:val="es-ES"/>
        </w:rPr>
        <w:t>icrosecond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timescale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greater</w:t>
      </w:r>
      <w:proofErr w:type="spellEnd"/>
      <w:r>
        <w:rPr>
          <w:lang w:val="es-ES"/>
        </w:rPr>
        <w:t>. Propongo:</w:t>
      </w:r>
    </w:p>
    <w:p w14:paraId="4A44F117" w14:textId="60254D13" w:rsidR="008F0D8F" w:rsidRPr="008F0D8F" w:rsidRDefault="008F0D8F">
      <w:pPr>
        <w:pStyle w:val="CommentText"/>
        <w:rPr>
          <w:lang w:val="en-CA"/>
        </w:rPr>
      </w:pPr>
      <w:r>
        <w:t xml:space="preserve">Now, it is possible to simulate many more proteins, and to generate very long trajectories, reaching the microsecond timescale. (no </w:t>
      </w:r>
      <w:proofErr w:type="spellStart"/>
      <w:r>
        <w:t>entiendo</w:t>
      </w:r>
      <w:proofErr w:type="spellEnd"/>
      <w:r>
        <w:t xml:space="preserve"> “ and greater</w:t>
      </w:r>
      <w:r>
        <w:rPr>
          <w:rStyle w:val="CommentReference"/>
        </w:rPr>
        <w:annotationRef/>
      </w:r>
      <w:r>
        <w:t>”).</w:t>
      </w:r>
    </w:p>
  </w:comment>
  <w:comment w:id="14" w:author="Irene Tischer" w:date="2020-11-10T11:23:00Z" w:initials="IT">
    <w:p w14:paraId="7118066F" w14:textId="541803D4" w:rsidR="00230DD6" w:rsidRPr="00230DD6" w:rsidRDefault="00230DD6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230DD6">
        <w:rPr>
          <w:lang w:val="es-ES"/>
        </w:rPr>
        <w:t xml:space="preserve">Si es </w:t>
      </w:r>
      <w:proofErr w:type="spellStart"/>
      <w:r w:rsidRPr="00230DD6">
        <w:rPr>
          <w:lang w:val="es-ES"/>
        </w:rPr>
        <w:t>possible</w:t>
      </w:r>
      <w:proofErr w:type="spellEnd"/>
      <w:r w:rsidRPr="00230DD6">
        <w:rPr>
          <w:lang w:val="es-ES"/>
        </w:rPr>
        <w:t xml:space="preserve"> </w:t>
      </w:r>
      <w:proofErr w:type="spellStart"/>
      <w:r w:rsidRPr="00230DD6">
        <w:rPr>
          <w:lang w:val="es-ES"/>
        </w:rPr>
        <w:t>quantificar</w:t>
      </w:r>
      <w:proofErr w:type="spellEnd"/>
      <w:r w:rsidRPr="00230DD6">
        <w:rPr>
          <w:lang w:val="es-ES"/>
        </w:rPr>
        <w:t xml:space="preserve"> el mejoramiento que ustedes logran </w:t>
      </w:r>
    </w:p>
  </w:comment>
  <w:comment w:id="19" w:author="Irene Tischer" w:date="2020-11-10T11:25:00Z" w:initials="IT">
    <w:p w14:paraId="26CE85DE" w14:textId="77777777" w:rsidR="00230DD6" w:rsidRDefault="00230DD6">
      <w:pPr>
        <w:pStyle w:val="CommentText"/>
        <w:rPr>
          <w:lang w:val="es-ES"/>
        </w:rPr>
      </w:pPr>
      <w:r>
        <w:rPr>
          <w:rStyle w:val="CommentReference"/>
        </w:rPr>
        <w:annotationRef/>
      </w:r>
      <w:r w:rsidRPr="00230DD6">
        <w:rPr>
          <w:lang w:val="es-ES"/>
        </w:rPr>
        <w:t>No me suena bien hablar d</w:t>
      </w:r>
      <w:r>
        <w:rPr>
          <w:lang w:val="es-ES"/>
        </w:rPr>
        <w:t xml:space="preserve">e </w:t>
      </w:r>
      <w:proofErr w:type="spellStart"/>
      <w:r>
        <w:rPr>
          <w:lang w:val="es-ES"/>
        </w:rPr>
        <w:t>great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interest</w:t>
      </w:r>
      <w:proofErr w:type="spellEnd"/>
      <w:r>
        <w:rPr>
          <w:lang w:val="es-ES"/>
        </w:rPr>
        <w:t>, propongo:</w:t>
      </w:r>
    </w:p>
    <w:p w14:paraId="3857AC0A" w14:textId="3E6CDB4C" w:rsidR="00230DD6" w:rsidRPr="00230DD6" w:rsidRDefault="00230DD6">
      <w:pPr>
        <w:pStyle w:val="CommentText"/>
        <w:rPr>
          <w:lang w:val="en-CA"/>
        </w:rPr>
      </w:pPr>
      <w:r w:rsidRPr="00230DD6">
        <w:rPr>
          <w:lang w:val="en-CA"/>
        </w:rPr>
        <w:t>is  able to support the w</w:t>
      </w:r>
      <w:r>
        <w:rPr>
          <w:lang w:val="en-CA"/>
        </w:rPr>
        <w:t xml:space="preserve">ork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A44F117" w15:done="0"/>
  <w15:commentEx w15:paraId="7118066F" w15:done="0"/>
  <w15:commentEx w15:paraId="3857AC0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4F264" w16cex:dateUtc="2020-11-10T16:05:00Z"/>
  <w16cex:commentExtensible w16cex:durableId="2354F69C" w16cex:dateUtc="2020-11-10T16:23:00Z"/>
  <w16cex:commentExtensible w16cex:durableId="2354F742" w16cex:dateUtc="2020-11-10T16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A44F117" w16cid:durableId="2354F264"/>
  <w16cid:commentId w16cid:paraId="7118066F" w16cid:durableId="2354F69C"/>
  <w16cid:commentId w16cid:paraId="3857AC0A" w16cid:durableId="2354F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ene Tischer">
    <w15:presenceInfo w15:providerId="Windows Live" w15:userId="00aab06a8e7b41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trackRevisions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D0C"/>
    <w:rsid w:val="00230DD6"/>
    <w:rsid w:val="004621E0"/>
    <w:rsid w:val="00621D0C"/>
    <w:rsid w:val="008F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BF6C"/>
  <w15:docId w15:val="{66CE4359-2FD1-48F5-89A9-32581E98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8F0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D8F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D8F"/>
    <w:rPr>
      <w:rFonts w:cs="Mangal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D8F"/>
    <w:rPr>
      <w:rFonts w:cs="Mangal"/>
      <w:b/>
      <w:b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D8F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8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Irene Tischer</cp:lastModifiedBy>
  <cp:revision>30</cp:revision>
  <dcterms:created xsi:type="dcterms:W3CDTF">2020-09-08T08:35:00Z</dcterms:created>
  <dcterms:modified xsi:type="dcterms:W3CDTF">2020-11-10T16:29:00Z</dcterms:modified>
  <dc:language>en-US</dc:language>
</cp:coreProperties>
</file>