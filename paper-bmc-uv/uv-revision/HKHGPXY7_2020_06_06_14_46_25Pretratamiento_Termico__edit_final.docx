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64F7E" w14:textId="77777777" w:rsidR="00E9779C" w:rsidRPr="0062646F" w:rsidRDefault="00DF665E">
      <w:pPr>
        <w:pStyle w:val="Title"/>
      </w:pPr>
      <w:commentRangeStart w:id="0"/>
      <w:ins w:id="1" w:author="Editor" w:date="2020-06-25T10:09:00Z">
        <w:r w:rsidRPr="0062646F">
          <w:t>A</w:t>
        </w:r>
      </w:ins>
      <w:commentRangeEnd w:id="0"/>
      <w:r w:rsidR="0062646F" w:rsidRPr="0062646F">
        <w:rPr>
          <w:rStyle w:val="CommentReference"/>
          <w:rFonts w:eastAsiaTheme="minorHAnsi"/>
          <w:b w:val="0"/>
          <w:bCs w:val="0"/>
          <w:color w:val="auto"/>
        </w:rPr>
        <w:commentReference w:id="0"/>
      </w:r>
      <w:ins w:id="3" w:author="Editor" w:date="2020-06-25T10:09:00Z">
        <w:r w:rsidRPr="0062646F">
          <w:t xml:space="preserve"> f</w:t>
        </w:r>
      </w:ins>
      <w:del w:id="4" w:author="Editor" w:date="2020-06-25T10:09:00Z">
        <w:r w:rsidR="00A04617" w:rsidRPr="0062646F" w:rsidDel="00DF665E">
          <w:delText>F</w:delText>
        </w:r>
      </w:del>
      <w:r w:rsidR="00A04617" w:rsidRPr="0062646F">
        <w:t>ast parallel algorithm to reduce protein folding trajectories</w:t>
      </w:r>
    </w:p>
    <w:p w14:paraId="7AE46D69" w14:textId="77777777" w:rsidR="00E9779C" w:rsidRPr="0062646F" w:rsidRDefault="00A04617">
      <w:pPr>
        <w:pStyle w:val="BodyText"/>
        <w:jc w:val="center"/>
      </w:pPr>
      <w:r w:rsidRPr="0062646F">
        <w:t>Luis Garreta</w:t>
      </w:r>
      <w:r w:rsidRPr="0062646F">
        <w:rPr>
          <w:vertAlign w:val="superscript"/>
        </w:rPr>
        <w:t>1</w:t>
      </w:r>
      <w:r w:rsidRPr="0062646F">
        <w:t>, Mauricio Martinez</w:t>
      </w:r>
      <w:r w:rsidRPr="0062646F">
        <w:rPr>
          <w:vertAlign w:val="superscript"/>
        </w:rPr>
        <w:t>2</w:t>
      </w:r>
      <w:r w:rsidRPr="0062646F">
        <w:t>, Néstor A Díaz</w:t>
      </w:r>
      <w:r w:rsidRPr="0062646F">
        <w:rPr>
          <w:vertAlign w:val="superscript"/>
        </w:rPr>
        <w:t>3</w:t>
      </w:r>
      <w:r w:rsidRPr="0062646F">
        <w:t xml:space="preserve"> and Pedro A Moreno</w:t>
      </w:r>
      <w:r w:rsidRPr="0062646F">
        <w:rPr>
          <w:vertAlign w:val="superscript"/>
        </w:rPr>
        <w:t>4*</w:t>
      </w:r>
    </w:p>
    <w:p w14:paraId="284650C7" w14:textId="77777777" w:rsidR="00E9779C" w:rsidRPr="0062646F" w:rsidRDefault="00A04617">
      <w:pPr>
        <w:pStyle w:val="Abstract"/>
        <w:jc w:val="center"/>
        <w:rPr>
          <w:color w:val="345A8A"/>
          <w:sz w:val="32"/>
          <w:szCs w:val="32"/>
        </w:rPr>
      </w:pPr>
      <w:r w:rsidRPr="0062646F">
        <w:rPr>
          <w:b/>
          <w:bCs/>
          <w:color w:val="345A8A"/>
          <w:sz w:val="32"/>
          <w:szCs w:val="32"/>
        </w:rPr>
        <w:t>Abstract</w:t>
      </w:r>
    </w:p>
    <w:p w14:paraId="2C95B10B" w14:textId="77777777" w:rsidR="00E9779C" w:rsidRPr="0062646F" w:rsidRDefault="00A04617">
      <w:pPr>
        <w:pStyle w:val="Abstract"/>
      </w:pPr>
      <w:r w:rsidRPr="0062646F">
        <w:rPr>
          <w:b/>
          <w:bCs/>
        </w:rPr>
        <w:t>Background:</w:t>
      </w:r>
      <w:r w:rsidRPr="0062646F">
        <w:t xml:space="preserve"> </w:t>
      </w:r>
      <w:del w:id="5" w:author="Editor" w:date="2020-06-25T10:09:00Z">
        <w:r w:rsidRPr="0062646F" w:rsidDel="00DF665E">
          <w:delText>The s</w:delText>
        </w:r>
      </w:del>
      <w:ins w:id="6" w:author="Editor" w:date="2020-06-25T10:09:00Z">
        <w:r w:rsidR="00DF665E" w:rsidRPr="0062646F">
          <w:t>S</w:t>
        </w:r>
      </w:ins>
      <w:r w:rsidRPr="0062646F">
        <w:t xml:space="preserve">imulations are </w:t>
      </w:r>
      <w:del w:id="7" w:author="Editor" w:date="2020-06-25T10:10:00Z">
        <w:r w:rsidRPr="0062646F" w:rsidDel="00DF665E">
          <w:delText>one of</w:delText>
        </w:r>
      </w:del>
      <w:ins w:id="8" w:author="Editor" w:date="2020-06-25T10:10:00Z">
        <w:r w:rsidR="00DF665E" w:rsidRPr="0062646F">
          <w:t>among</w:t>
        </w:r>
      </w:ins>
      <w:r w:rsidRPr="0062646F">
        <w:t xml:space="preserve"> the most important tools for studying </w:t>
      </w:r>
      <w:del w:id="9" w:author="Editor" w:date="2020-06-25T10:10:00Z">
        <w:r w:rsidRPr="0062646F" w:rsidDel="00DF665E">
          <w:delText xml:space="preserve">and understanding </w:delText>
        </w:r>
      </w:del>
      <w:r w:rsidRPr="0062646F">
        <w:t xml:space="preserve">the </w:t>
      </w:r>
      <w:del w:id="10" w:author="Editor" w:date="2020-06-25T10:10:00Z">
        <w:r w:rsidRPr="0062646F" w:rsidDel="00DF665E">
          <w:delText xml:space="preserve">underlying </w:delText>
        </w:r>
      </w:del>
      <w:r w:rsidRPr="0062646F">
        <w:t>mechanisms</w:t>
      </w:r>
      <w:ins w:id="11" w:author="Editor" w:date="2020-06-25T10:10:00Z">
        <w:r w:rsidR="00DF665E" w:rsidRPr="0062646F">
          <w:t xml:space="preserve"> underlying</w:t>
        </w:r>
      </w:ins>
      <w:del w:id="12" w:author="Editor" w:date="2020-06-25T10:10:00Z">
        <w:r w:rsidRPr="0062646F" w:rsidDel="00DF665E">
          <w:delText xml:space="preserve"> of the</w:delText>
        </w:r>
      </w:del>
      <w:r w:rsidRPr="0062646F">
        <w:t xml:space="preserve"> protein folding</w:t>
      </w:r>
      <w:del w:id="13" w:author="Editor" w:date="2020-06-25T10:10:00Z">
        <w:r w:rsidRPr="0062646F" w:rsidDel="00DF665E">
          <w:delText xml:space="preserve"> process</w:delText>
        </w:r>
      </w:del>
      <w:r w:rsidRPr="0062646F">
        <w:t>. Protein folding simulations have experienced substantial progress in</w:t>
      </w:r>
      <w:del w:id="14" w:author="Editor" w:date="2020-06-25T10:10:00Z">
        <w:r w:rsidRPr="0062646F" w:rsidDel="00DF665E">
          <w:delText xml:space="preserve"> the last</w:delText>
        </w:r>
      </w:del>
      <w:ins w:id="15" w:author="Editor" w:date="2020-06-25T10:10:00Z">
        <w:r w:rsidR="00DF665E" w:rsidRPr="0062646F">
          <w:t xml:space="preserve"> recent</w:t>
        </w:r>
      </w:ins>
      <w:r w:rsidRPr="0062646F">
        <w:t xml:space="preserve"> years</w:t>
      </w:r>
      <w:del w:id="16" w:author="Editor" w:date="2020-06-25T10:10:00Z">
        <w:r w:rsidRPr="0062646F" w:rsidDel="00DF665E">
          <w:delText>, they are performed using d</w:delText>
        </w:r>
      </w:del>
      <w:ins w:id="17" w:author="Editor" w:date="2020-06-25T10:10:00Z">
        <w:r w:rsidR="00DF665E" w:rsidRPr="0062646F">
          <w:t>. D</w:t>
        </w:r>
      </w:ins>
      <w:r w:rsidRPr="0062646F">
        <w:t xml:space="preserve">iverse technologies </w:t>
      </w:r>
      <w:ins w:id="18" w:author="Editor" w:date="2020-06-25T10:11:00Z">
        <w:r w:rsidR="00DF665E" w:rsidRPr="0062646F">
          <w:t xml:space="preserve">are employed, </w:t>
        </w:r>
      </w:ins>
      <w:r w:rsidRPr="0062646F">
        <w:t xml:space="preserve">and </w:t>
      </w:r>
      <w:del w:id="19" w:author="Editor" w:date="2020-06-25T10:11:00Z">
        <w:r w:rsidRPr="0062646F" w:rsidDel="00DF665E">
          <w:delText xml:space="preserve">they </w:delText>
        </w:r>
      </w:del>
      <w:ins w:id="20" w:author="Editor" w:date="2020-06-25T10:11:00Z">
        <w:r w:rsidR="00DF665E" w:rsidRPr="0062646F">
          <w:t xml:space="preserve">simulations </w:t>
        </w:r>
      </w:ins>
      <w:r w:rsidRPr="0062646F">
        <w:t>are reaching the microsecond</w:t>
      </w:r>
      <w:ins w:id="21" w:author="Editor" w:date="2020-06-25T10:11:00Z">
        <w:r w:rsidR="00DF665E" w:rsidRPr="0062646F">
          <w:t xml:space="preserve"> timescale</w:t>
        </w:r>
      </w:ins>
      <w:del w:id="22" w:author="Editor" w:date="2020-06-25T10:11:00Z">
        <w:r w:rsidRPr="0062646F" w:rsidDel="00DF665E">
          <w:delText>s</w:delText>
        </w:r>
      </w:del>
      <w:r w:rsidRPr="0062646F">
        <w:t xml:space="preserve"> and greater</w:t>
      </w:r>
      <w:del w:id="23" w:author="Editor" w:date="2020-06-25T10:11:00Z">
        <w:r w:rsidRPr="0062646F" w:rsidDel="00DF665E">
          <w:delText xml:space="preserve"> timescales</w:delText>
        </w:r>
      </w:del>
      <w:r w:rsidRPr="0062646F">
        <w:t>, which generate</w:t>
      </w:r>
      <w:del w:id="24" w:author="Editor" w:date="2020-06-25T10:11:00Z">
        <w:r w:rsidRPr="0062646F" w:rsidDel="00DF665E">
          <w:delText>s</w:delText>
        </w:r>
      </w:del>
      <w:r w:rsidRPr="0062646F">
        <w:t xml:space="preserve"> very long trajectories. </w:t>
      </w:r>
      <w:ins w:id="25" w:author="Editor" w:date="2020-06-25T10:12:00Z">
        <w:r w:rsidR="00DF665E" w:rsidRPr="0062646F">
          <w:t>However</w:t>
        </w:r>
      </w:ins>
      <w:del w:id="26" w:author="Editor" w:date="2020-06-25T10:12:00Z">
        <w:r w:rsidRPr="0062646F" w:rsidDel="00DF665E">
          <w:delText>As a result</w:delText>
        </w:r>
      </w:del>
      <w:r w:rsidRPr="0062646F">
        <w:t xml:space="preserve">, the analysis of these trajectories </w:t>
      </w:r>
      <w:del w:id="27" w:author="Editor" w:date="2020-06-25T10:12:00Z">
        <w:r w:rsidRPr="0062646F" w:rsidDel="00DF665E">
          <w:delText>entails to</w:delText>
        </w:r>
      </w:del>
      <w:ins w:id="28" w:author="Editor" w:date="2020-06-25T10:12:00Z">
        <w:r w:rsidR="00DF665E" w:rsidRPr="0062646F">
          <w:t>is</w:t>
        </w:r>
      </w:ins>
      <w:r w:rsidRPr="0062646F">
        <w:t xml:space="preserve"> </w:t>
      </w:r>
      <w:del w:id="29" w:author="Editor" w:date="2020-06-25T10:12:00Z">
        <w:r w:rsidRPr="0062646F" w:rsidDel="00DF665E">
          <w:delText xml:space="preserve">complications </w:delText>
        </w:r>
      </w:del>
      <w:ins w:id="30" w:author="Editor" w:date="2020-06-25T10:12:00Z">
        <w:r w:rsidR="00DF665E" w:rsidRPr="0062646F">
          <w:t xml:space="preserve">complicated, </w:t>
        </w:r>
      </w:ins>
      <w:r w:rsidRPr="0062646F">
        <w:t xml:space="preserve">and </w:t>
      </w:r>
      <w:ins w:id="31" w:author="Editor" w:date="2020-06-25T10:12:00Z">
        <w:r w:rsidR="00DF665E" w:rsidRPr="0062646F">
          <w:t>tools are</w:t>
        </w:r>
      </w:ins>
      <w:del w:id="32" w:author="Editor" w:date="2020-06-25T10:12:00Z">
        <w:r w:rsidRPr="0062646F" w:rsidDel="00DF665E">
          <w:delText>is</w:delText>
        </w:r>
      </w:del>
      <w:r w:rsidRPr="0062646F">
        <w:t xml:space="preserve"> necessary to </w:t>
      </w:r>
      <w:del w:id="33" w:author="Editor" w:date="2020-06-25T10:12:00Z">
        <w:r w:rsidRPr="0062646F" w:rsidDel="00DF665E">
          <w:delText xml:space="preserve">create tools to </w:delText>
        </w:r>
      </w:del>
      <w:r w:rsidRPr="0062646F">
        <w:t>simplify them</w:t>
      </w:r>
      <w:del w:id="34" w:author="Editor" w:date="2020-06-25T10:12:00Z">
        <w:r w:rsidRPr="0062646F" w:rsidDel="00DF665E">
          <w:delText>,</w:delText>
        </w:r>
      </w:del>
      <w:r w:rsidRPr="0062646F">
        <w:t xml:space="preserve"> so that both the main events and the temporal order in which they occur are preserved.</w:t>
      </w:r>
    </w:p>
    <w:p w14:paraId="05B5C92B" w14:textId="7F8A73DC" w:rsidR="00E9779C" w:rsidRPr="0062646F" w:rsidRDefault="00A04617">
      <w:pPr>
        <w:pStyle w:val="Abstract"/>
      </w:pPr>
      <w:r w:rsidRPr="0062646F">
        <w:rPr>
          <w:b/>
          <w:bCs/>
        </w:rPr>
        <w:t>Results:</w:t>
      </w:r>
      <w:r w:rsidRPr="0062646F">
        <w:t xml:space="preserve"> We present an algorithm to reduce long protein</w:t>
      </w:r>
      <w:ins w:id="35" w:author="Editor" w:date="2020-06-25T10:12:00Z">
        <w:r w:rsidR="00DF665E" w:rsidRPr="0062646F">
          <w:t>-</w:t>
        </w:r>
      </w:ins>
      <w:del w:id="36" w:author="Editor" w:date="2020-06-25T10:12:00Z">
        <w:r w:rsidRPr="0062646F" w:rsidDel="00DF665E">
          <w:delText xml:space="preserve"> </w:delText>
        </w:r>
      </w:del>
      <w:r w:rsidRPr="0062646F">
        <w:t>folding trajectories in a fast and parallel way. The algorithm divides a trajectory into segments to be processed in parallel</w:t>
      </w:r>
      <w:del w:id="37" w:author="Editor" w:date="2020-06-25T10:13:00Z">
        <w:r w:rsidRPr="0062646F" w:rsidDel="00DF665E">
          <w:delText>,</w:delText>
        </w:r>
      </w:del>
      <w:r w:rsidRPr="0062646F">
        <w:t xml:space="preserve"> and</w:t>
      </w:r>
      <w:ins w:id="38" w:author="Editor" w:date="2020-06-25T10:13:00Z">
        <w:r w:rsidR="00DF665E" w:rsidRPr="0062646F">
          <w:t xml:space="preserve"> then selects</w:t>
        </w:r>
      </w:ins>
      <w:r w:rsidRPr="0062646F">
        <w:t xml:space="preserve"> from each segment </w:t>
      </w:r>
      <w:del w:id="39" w:author="Editor" w:date="2020-06-25T10:13:00Z">
        <w:r w:rsidRPr="0062646F" w:rsidDel="00DF665E">
          <w:delText xml:space="preserve">selects </w:delText>
        </w:r>
      </w:del>
      <w:r w:rsidRPr="0062646F">
        <w:t>the most representative conformations using a rapid clustering strategy</w:t>
      </w:r>
      <w:del w:id="40" w:author="Editor" w:date="2020-06-25T10:13:00Z">
        <w:r w:rsidRPr="0062646F" w:rsidDel="00DF665E">
          <w:delText>, which</w:delText>
        </w:r>
      </w:del>
      <w:ins w:id="41" w:author="Editor" w:date="2020-06-25T10:13:00Z">
        <w:r w:rsidR="00DF665E" w:rsidRPr="0062646F">
          <w:t xml:space="preserve">. This </w:t>
        </w:r>
        <w:commentRangeStart w:id="42"/>
        <w:r w:rsidR="00DF665E" w:rsidRPr="0062646F">
          <w:t>strategy</w:t>
        </w:r>
      </w:ins>
      <w:r w:rsidRPr="0062646F">
        <w:t xml:space="preserve"> </w:t>
      </w:r>
      <w:commentRangeEnd w:id="42"/>
      <w:r w:rsidR="00DF665E" w:rsidRPr="0062646F">
        <w:rPr>
          <w:rStyle w:val="CommentReference"/>
        </w:rPr>
        <w:commentReference w:id="42"/>
      </w:r>
      <w:del w:id="43" w:author="Editor" w:date="2020-06-25T10:14:00Z">
        <w:r w:rsidRPr="0062646F" w:rsidDel="00DF665E">
          <w:delText>takes advantage of</w:delText>
        </w:r>
      </w:del>
      <w:ins w:id="44" w:author="Editor" w:date="2020-06-25T10:14:00Z">
        <w:r w:rsidR="00DF665E" w:rsidRPr="0062646F">
          <w:t>leverages</w:t>
        </w:r>
      </w:ins>
      <w:r w:rsidRPr="0062646F">
        <w:t xml:space="preserve"> the temporal order of the conformations to compare them locally, avoiding an all-versus-all comparison. The algorithm reduces a trajectory </w:t>
      </w:r>
      <w:del w:id="45" w:author="Editor" w:date="2020-06-25T10:26:00Z">
        <w:r w:rsidRPr="0062646F" w:rsidDel="00DF665E">
          <w:delText xml:space="preserve">in </w:delText>
        </w:r>
      </w:del>
      <w:ins w:id="46" w:author="Editor" w:date="2020-06-25T10:26:00Z">
        <w:r w:rsidR="00DF665E" w:rsidRPr="0062646F">
          <w:t xml:space="preserve">by </w:t>
        </w:r>
      </w:ins>
      <w:r w:rsidRPr="0062646F">
        <w:t>a high percentage, preserving both the patterns and the structure obtained by other</w:t>
      </w:r>
      <w:ins w:id="47" w:author="Editor" w:date="2020-06-25T10:25:00Z">
        <w:r w:rsidR="00DF665E" w:rsidRPr="0062646F">
          <w:t>,</w:t>
        </w:r>
      </w:ins>
      <w:r w:rsidRPr="0062646F">
        <w:t xml:space="preserve"> more complex reduction techniques. In addition, its performance is close to that </w:t>
      </w:r>
      <w:del w:id="48" w:author="Editor" w:date="2020-06-25T10:27:00Z">
        <w:r w:rsidRPr="0062646F" w:rsidDel="00DF665E">
          <w:delText>shown by</w:delText>
        </w:r>
      </w:del>
      <w:ins w:id="49" w:author="Quality Control Editor" w:date="2020-06-25T17:50:00Z">
        <w:r w:rsidR="00697BE5">
          <w:t>of</w:t>
        </w:r>
      </w:ins>
      <w:ins w:id="50" w:author="Editor" w:date="2020-06-25T10:27:00Z">
        <w:del w:id="51" w:author="Quality Control Editor" w:date="2020-06-25T17:50:00Z">
          <w:r w:rsidR="00DF665E" w:rsidRPr="0062646F" w:rsidDel="00697BE5">
            <w:delText>other</w:delText>
          </w:r>
        </w:del>
      </w:ins>
      <w:r w:rsidRPr="0062646F">
        <w:t xml:space="preserve"> other efficient reduction techniques</w:t>
      </w:r>
      <w:del w:id="52" w:author="Editor" w:date="2020-06-25T10:27:00Z">
        <w:r w:rsidRPr="0062646F" w:rsidDel="00DF665E">
          <w:delText>,</w:delText>
        </w:r>
      </w:del>
      <w:r w:rsidRPr="0062646F">
        <w:t xml:space="preserve"> and </w:t>
      </w:r>
      <w:del w:id="53" w:author="Editor" w:date="2020-06-25T10:27:00Z">
        <w:r w:rsidRPr="0062646F" w:rsidDel="00DF665E">
          <w:delText xml:space="preserve">this performance </w:delText>
        </w:r>
      </w:del>
      <w:r w:rsidRPr="0062646F">
        <w:t>is improved when executed in parallel using more than one core.</w:t>
      </w:r>
    </w:p>
    <w:p w14:paraId="29F325C1" w14:textId="75F03E63" w:rsidR="00E9779C" w:rsidRPr="0062646F" w:rsidRDefault="00A04617">
      <w:pPr>
        <w:pStyle w:val="Abstract"/>
      </w:pPr>
      <w:r w:rsidRPr="0062646F">
        <w:rPr>
          <w:b/>
          <w:bCs/>
        </w:rPr>
        <w:t>Conclusions:</w:t>
      </w:r>
      <w:r w:rsidRPr="0062646F">
        <w:t xml:space="preserve"> The developed algorithm quickly reduces a protein folding trajectory by selecting its most representative conformations and </w:t>
      </w:r>
      <w:del w:id="54" w:author="Editor" w:date="2020-06-25T10:27:00Z">
        <w:r w:rsidRPr="0062646F" w:rsidDel="00A04617">
          <w:delText xml:space="preserve">thus </w:delText>
        </w:r>
      </w:del>
      <w:r w:rsidRPr="0062646F">
        <w:t>preserv</w:t>
      </w:r>
      <w:ins w:id="55" w:author="Editor" w:date="2020-06-25T10:27:00Z">
        <w:r w:rsidRPr="0062646F">
          <w:t>es</w:t>
        </w:r>
      </w:ins>
      <w:del w:id="56" w:author="Editor" w:date="2020-06-25T10:27:00Z">
        <w:r w:rsidRPr="0062646F" w:rsidDel="00A04617">
          <w:delText>ing</w:delText>
        </w:r>
      </w:del>
      <w:r w:rsidRPr="0062646F">
        <w:t xml:space="preserve"> both </w:t>
      </w:r>
      <w:del w:id="57" w:author="Editor" w:date="2020-06-25T10:27:00Z">
        <w:r w:rsidRPr="0062646F" w:rsidDel="00A04617">
          <w:delText xml:space="preserve">its </w:delText>
        </w:r>
      </w:del>
      <w:ins w:id="58" w:author="Editor" w:date="2020-06-25T10:27:00Z">
        <w:r w:rsidRPr="0062646F">
          <w:t xml:space="preserve">the </w:t>
        </w:r>
      </w:ins>
      <w:r w:rsidRPr="0062646F">
        <w:t xml:space="preserve">structure and </w:t>
      </w:r>
      <w:del w:id="59" w:author="Editor" w:date="2020-06-25T10:27:00Z">
        <w:r w:rsidRPr="0062646F" w:rsidDel="00A04617">
          <w:delText xml:space="preserve">its </w:delText>
        </w:r>
      </w:del>
      <w:r w:rsidRPr="0062646F">
        <w:t>temporal order</w:t>
      </w:r>
      <w:ins w:id="60" w:author="Editor" w:date="2020-06-25T10:28:00Z">
        <w:r w:rsidRPr="0062646F">
          <w:t xml:space="preserve"> of the trajectory</w:t>
        </w:r>
      </w:ins>
      <w:r w:rsidRPr="0062646F">
        <w:t xml:space="preserve">. The reduced trajectories can be used as input for more complex analysis techniques and </w:t>
      </w:r>
      <w:del w:id="61" w:author="Editor" w:date="2020-06-25T10:28:00Z">
        <w:r w:rsidRPr="0062646F" w:rsidDel="00A04617">
          <w:delText xml:space="preserve">even </w:delText>
        </w:r>
      </w:del>
      <w:r w:rsidRPr="0062646F">
        <w:t xml:space="preserve">for other reduction techniques that </w:t>
      </w:r>
      <w:del w:id="62" w:author="Editor" w:date="2020-06-25T12:13:00Z">
        <w:r w:rsidRPr="0062646F" w:rsidDel="00786DDB">
          <w:delText xml:space="preserve">become </w:delText>
        </w:r>
      </w:del>
      <w:ins w:id="63" w:author="Editor" w:date="2020-06-25T12:13:00Z">
        <w:r w:rsidR="00786DDB" w:rsidRPr="0062646F">
          <w:t xml:space="preserve">are </w:t>
        </w:r>
      </w:ins>
      <w:r w:rsidRPr="0062646F">
        <w:t xml:space="preserve">impractical </w:t>
      </w:r>
      <w:del w:id="64" w:author="Editor" w:date="2020-06-25T12:13:00Z">
        <w:r w:rsidRPr="0062646F" w:rsidDel="00786DDB">
          <w:delText>when faced</w:delText>
        </w:r>
      </w:del>
      <w:ins w:id="65" w:author="Editor" w:date="2020-06-25T12:13:00Z">
        <w:r w:rsidR="00786DDB" w:rsidRPr="0062646F">
          <w:t>for use</w:t>
        </w:r>
      </w:ins>
      <w:r w:rsidRPr="0062646F">
        <w:t xml:space="preserve"> with long folding trajectories. The algorithm is fast and is designed to run in parallel on conventional PCs with multi</w:t>
      </w:r>
      <w:del w:id="66" w:author="Editor" w:date="2020-06-25T10:37:00Z">
        <w:r w:rsidRPr="0062646F" w:rsidDel="00EE60E4">
          <w:delText>-</w:delText>
        </w:r>
      </w:del>
      <w:r w:rsidRPr="0062646F">
        <w:t>core technology, which are present in most typical research laboratories.</w:t>
      </w:r>
    </w:p>
    <w:p w14:paraId="6FFC1A41" w14:textId="77777777" w:rsidR="00E9779C" w:rsidRPr="0062646F" w:rsidRDefault="00A04617">
      <w:pPr>
        <w:pStyle w:val="BodyText"/>
        <w:rPr>
          <w:sz w:val="20"/>
          <w:szCs w:val="20"/>
        </w:rPr>
      </w:pPr>
      <w:r w:rsidRPr="0062646F">
        <w:rPr>
          <w:b/>
          <w:bCs/>
          <w:sz w:val="20"/>
          <w:szCs w:val="20"/>
        </w:rPr>
        <w:t>Keywords:</w:t>
      </w:r>
      <w:r w:rsidRPr="0062646F">
        <w:rPr>
          <w:sz w:val="20"/>
          <w:szCs w:val="20"/>
        </w:rPr>
        <w:t xml:space="preserve"> Protein folding simulations; Protein structure comparison; Protein structure clustering</w:t>
      </w:r>
    </w:p>
    <w:p w14:paraId="358811D8" w14:textId="77777777" w:rsidR="00E9779C" w:rsidRPr="0062646F" w:rsidRDefault="00A04617">
      <w:pPr>
        <w:pStyle w:val="FirstParagraph"/>
        <w:spacing w:before="187" w:after="187"/>
        <w:contextualSpacing/>
        <w:rPr>
          <w:sz w:val="16"/>
          <w:szCs w:val="16"/>
        </w:rPr>
      </w:pPr>
      <w:r w:rsidRPr="0062646F">
        <w:rPr>
          <w:sz w:val="20"/>
          <w:szCs w:val="20"/>
        </w:rPr>
        <w:t xml:space="preserve">* Correspondence: </w:t>
      </w:r>
      <w:hyperlink r:id="rId8">
        <w:r w:rsidRPr="0062646F">
          <w:rPr>
            <w:rStyle w:val="InternetLink"/>
            <w:sz w:val="20"/>
            <w:szCs w:val="20"/>
          </w:rPr>
          <w:t>pedro.moreno@correounivalle.edu.co</w:t>
        </w:r>
      </w:hyperlink>
    </w:p>
    <w:p w14:paraId="40216A67" w14:textId="77777777" w:rsidR="00E9779C" w:rsidRPr="0062646F" w:rsidRDefault="00A04617">
      <w:pPr>
        <w:pStyle w:val="FirstParagraph"/>
        <w:spacing w:before="187" w:after="187"/>
        <w:contextualSpacing/>
        <w:rPr>
          <w:sz w:val="20"/>
          <w:szCs w:val="20"/>
        </w:rPr>
      </w:pPr>
      <w:r w:rsidRPr="0062646F">
        <w:rPr>
          <w:sz w:val="20"/>
          <w:szCs w:val="20"/>
          <w:vertAlign w:val="superscript"/>
        </w:rPr>
        <w:t>4</w:t>
      </w:r>
      <w:r w:rsidRPr="0062646F">
        <w:rPr>
          <w:sz w:val="20"/>
          <w:szCs w:val="20"/>
        </w:rPr>
        <w:t xml:space="preserve"> Escuela de </w:t>
      </w:r>
      <w:proofErr w:type="spellStart"/>
      <w:r w:rsidRPr="0062646F">
        <w:rPr>
          <w:sz w:val="20"/>
          <w:szCs w:val="20"/>
        </w:rPr>
        <w:t>Ingeniería</w:t>
      </w:r>
      <w:proofErr w:type="spellEnd"/>
      <w:r w:rsidRPr="0062646F">
        <w:rPr>
          <w:sz w:val="20"/>
          <w:szCs w:val="20"/>
        </w:rPr>
        <w:t xml:space="preserve"> de </w:t>
      </w:r>
      <w:proofErr w:type="spellStart"/>
      <w:r w:rsidRPr="0062646F">
        <w:rPr>
          <w:sz w:val="20"/>
          <w:szCs w:val="20"/>
        </w:rPr>
        <w:t>Sistemas</w:t>
      </w:r>
      <w:proofErr w:type="spellEnd"/>
      <w:r w:rsidRPr="0062646F">
        <w:rPr>
          <w:sz w:val="20"/>
          <w:szCs w:val="20"/>
        </w:rPr>
        <w:t xml:space="preserve"> y </w:t>
      </w:r>
      <w:proofErr w:type="spellStart"/>
      <w:r w:rsidRPr="0062646F">
        <w:rPr>
          <w:sz w:val="20"/>
          <w:szCs w:val="20"/>
        </w:rPr>
        <w:t>Computación</w:t>
      </w:r>
      <w:proofErr w:type="spellEnd"/>
      <w:r w:rsidRPr="0062646F">
        <w:rPr>
          <w:sz w:val="20"/>
          <w:szCs w:val="20"/>
        </w:rPr>
        <w:t xml:space="preserve">, Universidad Valle, Santiago de Cali, Colombia </w:t>
      </w:r>
    </w:p>
    <w:p w14:paraId="5CFBD093" w14:textId="3456928C" w:rsidR="00E9779C" w:rsidRPr="0062646F" w:rsidRDefault="00A04617">
      <w:pPr>
        <w:pStyle w:val="FirstParagraph"/>
        <w:spacing w:before="187" w:after="187"/>
        <w:contextualSpacing/>
        <w:rPr>
          <w:sz w:val="20"/>
          <w:szCs w:val="20"/>
        </w:rPr>
      </w:pPr>
      <w:r w:rsidRPr="0062646F">
        <w:rPr>
          <w:sz w:val="20"/>
          <w:szCs w:val="20"/>
        </w:rPr>
        <w:t>Full list of author information is available at the end of the article</w:t>
      </w:r>
      <w:ins w:id="67" w:author="Editor" w:date="2020-06-25T10:37:00Z">
        <w:r w:rsidR="00EE60E4" w:rsidRPr="0062646F">
          <w:rPr>
            <w:sz w:val="20"/>
            <w:szCs w:val="20"/>
          </w:rPr>
          <w:t>.</w:t>
        </w:r>
      </w:ins>
    </w:p>
    <w:p w14:paraId="437D8B77" w14:textId="77777777" w:rsidR="00E9779C" w:rsidRPr="0062646F" w:rsidRDefault="00A04617">
      <w:pPr>
        <w:pStyle w:val="FirstParagraph"/>
        <w:spacing w:before="187" w:after="187"/>
        <w:contextualSpacing/>
        <w:rPr>
          <w:sz w:val="20"/>
          <w:szCs w:val="20"/>
        </w:rPr>
      </w:pPr>
      <w:r w:rsidRPr="0062646F">
        <w:rPr>
          <w:sz w:val="20"/>
          <w:szCs w:val="20"/>
        </w:rPr>
        <w:t>† Equal contributor</w:t>
      </w:r>
    </w:p>
    <w:p w14:paraId="425C3BEE" w14:textId="77777777" w:rsidR="00E9779C" w:rsidRPr="0062646F" w:rsidRDefault="00A04617">
      <w:pPr>
        <w:pStyle w:val="BodyText"/>
      </w:pPr>
      <w:r w:rsidRPr="0062646F">
        <w:t xml:space="preserve"> </w:t>
      </w:r>
    </w:p>
    <w:p w14:paraId="67740249" w14:textId="77777777" w:rsidR="00E9779C" w:rsidRPr="0062646F" w:rsidRDefault="00A04617">
      <w:pPr>
        <w:pStyle w:val="Heading1"/>
      </w:pPr>
      <w:r w:rsidRPr="0062646F">
        <w:br w:type="page"/>
      </w:r>
    </w:p>
    <w:p w14:paraId="688888C7" w14:textId="77777777" w:rsidR="00E9779C" w:rsidRPr="0062646F" w:rsidRDefault="00A04617">
      <w:pPr>
        <w:pStyle w:val="Heading1"/>
        <w:jc w:val="both"/>
      </w:pPr>
      <w:bookmarkStart w:id="68" w:name="background"/>
      <w:bookmarkEnd w:id="68"/>
      <w:r w:rsidRPr="0062646F">
        <w:lastRenderedPageBreak/>
        <w:t>Background</w:t>
      </w:r>
    </w:p>
    <w:p w14:paraId="58F42776" w14:textId="79A4FC59" w:rsidR="00E9779C" w:rsidRPr="0062646F" w:rsidRDefault="00A04617">
      <w:pPr>
        <w:pStyle w:val="FirstParagraph"/>
        <w:jc w:val="both"/>
      </w:pPr>
      <w:r w:rsidRPr="0062646F">
        <w:t xml:space="preserve">We present a parallel algorithm to reduce protein folding trajectories </w:t>
      </w:r>
      <w:del w:id="69" w:author="Editor" w:date="2020-06-25T10:38:00Z">
        <w:r w:rsidRPr="0062646F" w:rsidDel="00EE60E4">
          <w:delText xml:space="preserve">which </w:delText>
        </w:r>
      </w:del>
      <w:ins w:id="70" w:author="Editor" w:date="2020-06-25T10:38:00Z">
        <w:r w:rsidR="00EE60E4" w:rsidRPr="0062646F">
          <w:t xml:space="preserve">that </w:t>
        </w:r>
      </w:ins>
      <w:r w:rsidRPr="0062646F">
        <w:t>quickly obtains representative conformations, conserving both the</w:t>
      </w:r>
      <w:del w:id="71" w:author="Editor" w:date="2020-06-25T10:38:00Z">
        <w:r w:rsidRPr="0062646F" w:rsidDel="00EE60E4">
          <w:delText>ir</w:delText>
        </w:r>
      </w:del>
      <w:r w:rsidRPr="0062646F">
        <w:t xml:space="preserve"> three-dimensional </w:t>
      </w:r>
      <w:del w:id="72" w:author="Editor" w:date="2020-06-25T10:41:00Z">
        <w:r w:rsidRPr="0062646F" w:rsidDel="00EE60E4">
          <w:delText xml:space="preserve">structure </w:delText>
        </w:r>
      </w:del>
      <w:r w:rsidRPr="0062646F">
        <w:t>(3D)</w:t>
      </w:r>
      <w:ins w:id="73" w:author="Editor" w:date="2020-06-25T10:41:00Z">
        <w:r w:rsidR="00EE60E4" w:rsidRPr="0062646F">
          <w:t xml:space="preserve"> structure</w:t>
        </w:r>
      </w:ins>
      <w:r w:rsidRPr="0062646F">
        <w:t xml:space="preserve"> and </w:t>
      </w:r>
      <w:del w:id="74" w:author="Editor" w:date="2020-06-25T10:38:00Z">
        <w:r w:rsidRPr="0062646F" w:rsidDel="00EE60E4">
          <w:delText xml:space="preserve">their </w:delText>
        </w:r>
      </w:del>
      <w:r w:rsidRPr="0062646F">
        <w:t>temporal order</w:t>
      </w:r>
      <w:ins w:id="75" w:author="Editor" w:date="2020-06-25T10:38:00Z">
        <w:r w:rsidR="00EE60E4" w:rsidRPr="0062646F">
          <w:t xml:space="preserve"> of the trajectories</w:t>
        </w:r>
      </w:ins>
      <w:r w:rsidRPr="0062646F">
        <w:t>. Proteins play</w:t>
      </w:r>
      <w:del w:id="76" w:author="Editor" w:date="2020-06-25T10:41:00Z">
        <w:r w:rsidRPr="0062646F" w:rsidDel="00EE60E4">
          <w:delText xml:space="preserve"> a</w:delText>
        </w:r>
      </w:del>
      <w:r w:rsidRPr="0062646F">
        <w:t xml:space="preserve"> fundamental role</w:t>
      </w:r>
      <w:ins w:id="77" w:author="Editor" w:date="2020-06-25T10:41:00Z">
        <w:r w:rsidR="00EE60E4" w:rsidRPr="0062646F">
          <w:t>s</w:t>
        </w:r>
      </w:ins>
      <w:r w:rsidRPr="0062646F">
        <w:t xml:space="preserve"> in all living </w:t>
      </w:r>
      <w:del w:id="78" w:author="Editor" w:date="2020-06-25T10:42:00Z">
        <w:r w:rsidRPr="0062646F" w:rsidDel="00EE60E4">
          <w:delText>beings</w:delText>
        </w:r>
      </w:del>
      <w:ins w:id="79" w:author="Editor" w:date="2020-06-25T10:42:00Z">
        <w:r w:rsidR="00EE60E4" w:rsidRPr="0062646F">
          <w:t>organisms</w:t>
        </w:r>
      </w:ins>
      <w:r w:rsidRPr="0062646F">
        <w:t xml:space="preserve">, but to be functional, they must fold from their linear amino acid (AA) sequence </w:t>
      </w:r>
      <w:ins w:id="80" w:author="Editor" w:date="2020-06-25T10:42:00Z">
        <w:r w:rsidR="00EE60E4" w:rsidRPr="0062646F">
          <w:t>in</w:t>
        </w:r>
      </w:ins>
      <w:r w:rsidRPr="0062646F">
        <w:t>to a unique 3D or native state</w:t>
      </w:r>
      <w:ins w:id="81" w:author="Editor" w:date="2020-06-25T10:42:00Z">
        <w:r w:rsidR="00EE60E4" w:rsidRPr="0062646F">
          <w:t>; this process</w:t>
        </w:r>
      </w:ins>
      <w:del w:id="82" w:author="Editor" w:date="2020-06-25T10:42:00Z">
        <w:r w:rsidRPr="0062646F" w:rsidDel="00EE60E4">
          <w:delText>,</w:delText>
        </w:r>
      </w:del>
      <w:r w:rsidRPr="0062646F">
        <w:t xml:space="preserve"> </w:t>
      </w:r>
      <w:del w:id="83" w:author="Editor" w:date="2020-06-25T10:42:00Z">
        <w:r w:rsidRPr="0062646F" w:rsidDel="00EE60E4">
          <w:delText xml:space="preserve">which </w:delText>
        </w:r>
      </w:del>
      <w:r w:rsidRPr="0062646F">
        <w:t xml:space="preserve">is known as </w:t>
      </w:r>
      <w:del w:id="84" w:author="Editor" w:date="2020-06-25T10:42:00Z">
        <w:r w:rsidRPr="0062646F" w:rsidDel="00EE60E4">
          <w:delText xml:space="preserve">the </w:delText>
        </w:r>
      </w:del>
      <w:r w:rsidRPr="0062646F">
        <w:t>protein folding</w:t>
      </w:r>
      <w:del w:id="85" w:author="Editor" w:date="2020-06-25T10:42:00Z">
        <w:r w:rsidRPr="0062646F" w:rsidDel="00EE60E4">
          <w:delText xml:space="preserve"> process</w:delText>
        </w:r>
      </w:del>
      <w:r w:rsidRPr="0062646F">
        <w:t>. Understanding the mechanisms and rules of this process has been one of the most pursued objectives of computational biology, and an important theoretical tool to study</w:t>
      </w:r>
      <w:ins w:id="86" w:author="Editor" w:date="2020-06-25T10:43:00Z">
        <w:r w:rsidR="00EE60E4" w:rsidRPr="0062646F">
          <w:t xml:space="preserve"> these phenomena</w:t>
        </w:r>
      </w:ins>
      <w:del w:id="87" w:author="Editor" w:date="2020-06-25T10:42:00Z">
        <w:r w:rsidRPr="0062646F" w:rsidDel="00EE60E4">
          <w:delText xml:space="preserve"> it has been the</w:delText>
        </w:r>
      </w:del>
      <w:ins w:id="88" w:author="Editor" w:date="2020-06-25T10:42:00Z">
        <w:r w:rsidR="00EE60E4" w:rsidRPr="0062646F">
          <w:t xml:space="preserve"> is</w:t>
        </w:r>
      </w:ins>
      <w:r w:rsidRPr="0062646F">
        <w:t xml:space="preserve"> simulation</w:t>
      </w:r>
      <w:del w:id="89" w:author="Editor" w:date="2020-06-25T10:42:00Z">
        <w:r w:rsidRPr="0062646F" w:rsidDel="00EE60E4">
          <w:delText>s of protein folding</w:delText>
        </w:r>
      </w:del>
      <w:r w:rsidRPr="0062646F">
        <w:t xml:space="preserve">. </w:t>
      </w:r>
      <w:del w:id="90" w:author="Editor" w:date="2020-06-25T10:42:00Z">
        <w:r w:rsidRPr="0062646F" w:rsidDel="00EE60E4">
          <w:delText>These s</w:delText>
        </w:r>
      </w:del>
      <w:ins w:id="91" w:author="Editor" w:date="2020-06-25T10:42:00Z">
        <w:r w:rsidR="00EE60E4" w:rsidRPr="0062646F">
          <w:t>S</w:t>
        </w:r>
      </w:ins>
      <w:r w:rsidRPr="0062646F">
        <w:t xml:space="preserve">imulations </w:t>
      </w:r>
      <w:ins w:id="92" w:author="Editor" w:date="2020-06-25T10:43:00Z">
        <w:r w:rsidR="00EE60E4" w:rsidRPr="0062646F">
          <w:t xml:space="preserve">are used to </w:t>
        </w:r>
      </w:ins>
      <w:r w:rsidRPr="0062646F">
        <w:t>generate folding trajectories (Figure 1), which describe the sequence of states that proteins follow as a function of time during the</w:t>
      </w:r>
      <w:del w:id="93" w:author="Editor" w:date="2020-06-25T10:43:00Z">
        <w:r w:rsidRPr="0062646F" w:rsidDel="00EE60E4">
          <w:delText>ir</w:delText>
        </w:r>
      </w:del>
      <w:r w:rsidRPr="0062646F">
        <w:t xml:space="preserve"> folding process.</w:t>
      </w:r>
    </w:p>
    <w:p w14:paraId="299ACCA9" w14:textId="149BA147" w:rsidR="00E9779C" w:rsidRPr="0062646F" w:rsidRDefault="00A04617">
      <w:pPr>
        <w:pStyle w:val="ImageCaption"/>
        <w:jc w:val="both"/>
      </w:pPr>
      <w:r w:rsidRPr="0062646F">
        <w:drawing>
          <wp:anchor distT="0" distB="0" distL="0" distR="0" simplePos="0" relativeHeight="251648512" behindDoc="0" locked="0" layoutInCell="1" allowOverlap="1" wp14:anchorId="45153291" wp14:editId="5941C09D">
            <wp:simplePos x="0" y="0"/>
            <wp:positionH relativeFrom="column">
              <wp:align>center</wp:align>
            </wp:positionH>
            <wp:positionV relativeFrom="paragraph">
              <wp:posOffset>635</wp:posOffset>
            </wp:positionV>
            <wp:extent cx="2675890" cy="1323975"/>
            <wp:effectExtent l="0" t="0" r="0" b="0"/>
            <wp:wrapTopAndBottom/>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9"/>
                    <a:stretch>
                      <a:fillRect/>
                    </a:stretch>
                  </pic:blipFill>
                  <pic:spPr bwMode="auto">
                    <a:xfrm>
                      <a:off x="0" y="0"/>
                      <a:ext cx="2675890" cy="1323975"/>
                    </a:xfrm>
                    <a:prstGeom prst="rect">
                      <a:avLst/>
                    </a:prstGeom>
                  </pic:spPr>
                </pic:pic>
              </a:graphicData>
            </a:graphic>
          </wp:anchor>
        </w:drawing>
      </w:r>
      <w:r w:rsidRPr="0062646F">
        <w:t xml:space="preserve"> </w:t>
      </w:r>
      <w:commentRangeStart w:id="94"/>
      <w:r w:rsidRPr="0062646F">
        <w:t xml:space="preserve">Figure </w:t>
      </w:r>
      <w:commentRangeEnd w:id="94"/>
      <w:r w:rsidR="00EE60E4" w:rsidRPr="0062646F">
        <w:rPr>
          <w:rStyle w:val="CommentReference"/>
          <w:i w:val="0"/>
        </w:rPr>
        <w:commentReference w:id="94"/>
      </w:r>
      <w:r w:rsidRPr="0062646F">
        <w:t xml:space="preserve">1. </w:t>
      </w:r>
      <w:r w:rsidRPr="0062646F">
        <w:rPr>
          <w:sz w:val="20"/>
          <w:szCs w:val="20"/>
        </w:rPr>
        <w:t xml:space="preserve">The evolution of </w:t>
      </w:r>
      <w:del w:id="95" w:author="Editor" w:date="2020-06-25T10:44:00Z">
        <w:r w:rsidRPr="0062646F" w:rsidDel="00EE60E4">
          <w:rPr>
            <w:sz w:val="20"/>
            <w:szCs w:val="20"/>
          </w:rPr>
          <w:delText xml:space="preserve">the </w:delText>
        </w:r>
      </w:del>
      <w:r w:rsidRPr="0062646F">
        <w:rPr>
          <w:sz w:val="20"/>
          <w:szCs w:val="20"/>
        </w:rPr>
        <w:t xml:space="preserve">folding is measured at each step by comparing the structure at time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2646F">
        <w:rPr>
          <w:sz w:val="20"/>
          <w:szCs w:val="20"/>
        </w:rPr>
        <w:t xml:space="preserve"> to the native structure (black image background) using a structure comparison metric</w:t>
      </w:r>
      <w:ins w:id="96" w:author="Editor" w:date="2020-06-25T10:45:00Z">
        <w:r w:rsidR="00EE60E4" w:rsidRPr="0062646F">
          <w:rPr>
            <w:sz w:val="20"/>
            <w:szCs w:val="20"/>
          </w:rPr>
          <w:t>;</w:t>
        </w:r>
      </w:ins>
      <w:del w:id="97" w:author="Editor" w:date="2020-06-25T10:45:00Z">
        <w:r w:rsidRPr="0062646F" w:rsidDel="00EE60E4">
          <w:rPr>
            <w:sz w:val="20"/>
            <w:szCs w:val="20"/>
          </w:rPr>
          <w:delText>,</w:delText>
        </w:r>
      </w:del>
      <w:r w:rsidRPr="0062646F">
        <w:rPr>
          <w:sz w:val="20"/>
          <w:szCs w:val="20"/>
        </w:rPr>
        <w:t xml:space="preserve"> in this work</w:t>
      </w:r>
      <w:ins w:id="98" w:author="Editor" w:date="2020-06-25T10:45:00Z">
        <w:r w:rsidR="00EE60E4" w:rsidRPr="0062646F">
          <w:rPr>
            <w:sz w:val="20"/>
            <w:szCs w:val="20"/>
          </w:rPr>
          <w:t>,</w:t>
        </w:r>
      </w:ins>
      <w:r w:rsidRPr="0062646F">
        <w:rPr>
          <w:sz w:val="20"/>
          <w:szCs w:val="20"/>
        </w:rPr>
        <w:t xml:space="preserve"> we use the TM-score</w:t>
      </w:r>
      <w:ins w:id="99" w:author="Editor" w:date="2020-06-25T10:45:00Z">
        <w:r w:rsidR="00EE60E4" w:rsidRPr="0062646F">
          <w:rPr>
            <w:sz w:val="20"/>
            <w:szCs w:val="20"/>
          </w:rPr>
          <w:t xml:space="preserve"> as the metric</w:t>
        </w:r>
      </w:ins>
      <w:r w:rsidRPr="0062646F">
        <w:rPr>
          <w:sz w:val="20"/>
          <w:szCs w:val="20"/>
        </w:rPr>
        <w:t xml:space="preserve"> (see Methods). X-axis: Simulation time from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62646F">
        <w:rPr>
          <w:sz w:val="20"/>
          <w:szCs w:val="20"/>
        </w:rPr>
        <w:t xml:space="preserve"> to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62646F">
        <w:rPr>
          <w:sz w:val="20"/>
          <w:szCs w:val="20"/>
        </w:rPr>
        <w:t>. Y-axis: TM-score value</w:t>
      </w:r>
      <w:del w:id="100" w:author="Editor" w:date="2020-06-25T10:45:00Z">
        <w:r w:rsidRPr="0062646F" w:rsidDel="00EE60E4">
          <w:rPr>
            <w:sz w:val="20"/>
            <w:szCs w:val="20"/>
          </w:rPr>
          <w:delText>,</w:delText>
        </w:r>
      </w:del>
      <w:r w:rsidRPr="0062646F">
        <w:rPr>
          <w:sz w:val="20"/>
          <w:szCs w:val="20"/>
        </w:rPr>
        <w:t xml:space="preserve"> from 0 (different) to 1 (similar).</w:t>
      </w:r>
    </w:p>
    <w:p w14:paraId="32AA2D5D" w14:textId="542AF190" w:rsidR="00E9779C" w:rsidRPr="0062646F" w:rsidRDefault="00EE60E4">
      <w:pPr>
        <w:pStyle w:val="BodyText"/>
        <w:jc w:val="both"/>
      </w:pPr>
      <w:ins w:id="101" w:author="Editor" w:date="2020-06-25T10:45:00Z">
        <w:r w:rsidRPr="0062646F">
          <w:t>Most f</w:t>
        </w:r>
      </w:ins>
      <w:del w:id="102" w:author="Editor" w:date="2020-06-25T10:45:00Z">
        <w:r w:rsidR="00A04617" w:rsidRPr="0062646F" w:rsidDel="00EE60E4">
          <w:delText>F</w:delText>
        </w:r>
      </w:del>
      <w:r w:rsidR="00A04617" w:rsidRPr="0062646F">
        <w:t xml:space="preserve">olding simulations </w:t>
      </w:r>
      <w:del w:id="103" w:author="Editor" w:date="2020-06-25T10:45:00Z">
        <w:r w:rsidR="00A04617" w:rsidRPr="0062646F" w:rsidDel="00EE60E4">
          <w:delText xml:space="preserve">mainly </w:delText>
        </w:r>
      </w:del>
      <w:r w:rsidR="00A04617" w:rsidRPr="0062646F">
        <w:t>use the molecular dynamics (</w:t>
      </w:r>
      <w:commentRangeStart w:id="104"/>
      <w:del w:id="105" w:author="Editor" w:date="2020-06-25T11:18:00Z">
        <w:r w:rsidR="00A04617" w:rsidRPr="0062646F" w:rsidDel="00F127D8">
          <w:delText>D</w:delText>
        </w:r>
      </w:del>
      <w:r w:rsidR="00A04617" w:rsidRPr="0062646F">
        <w:t>M</w:t>
      </w:r>
      <w:ins w:id="106" w:author="Editor" w:date="2020-06-25T11:18:00Z">
        <w:r w:rsidR="00F127D8" w:rsidRPr="0062646F">
          <w:t>D</w:t>
        </w:r>
        <w:commentRangeEnd w:id="104"/>
        <w:r w:rsidR="00F127D8" w:rsidRPr="0062646F">
          <w:rPr>
            <w:rStyle w:val="CommentReference"/>
          </w:rPr>
          <w:commentReference w:id="104"/>
        </w:r>
      </w:ins>
      <w:r w:rsidR="00A04617" w:rsidRPr="0062646F">
        <w:t>) method, which</w:t>
      </w:r>
      <w:ins w:id="107" w:author="Editor" w:date="2020-06-25T10:50:00Z">
        <w:r w:rsidR="00B8415B" w:rsidRPr="0062646F">
          <w:t>,</w:t>
        </w:r>
      </w:ins>
      <w:r w:rsidR="00A04617" w:rsidRPr="0062646F">
        <w:t xml:space="preserve"> due to its computational cost</w:t>
      </w:r>
      <w:ins w:id="108" w:author="Editor" w:date="2020-06-25T10:50:00Z">
        <w:r w:rsidR="00B8415B" w:rsidRPr="0062646F">
          <w:t>,</w:t>
        </w:r>
      </w:ins>
      <w:r w:rsidR="00A04617" w:rsidRPr="0062646F">
        <w:t xml:space="preserve"> is limited to small proteins (&lt;100 AA) and very short times (picoseconds or microseconds). However, technological innovations have allowed significant advances in these simulations, both </w:t>
      </w:r>
      <w:del w:id="109" w:author="Editor" w:date="2020-06-25T10:50:00Z">
        <w:r w:rsidR="00A04617" w:rsidRPr="0062646F" w:rsidDel="00B8415B">
          <w:delText xml:space="preserve">on </w:delText>
        </w:r>
      </w:del>
      <w:ins w:id="110" w:author="Editor" w:date="2020-06-25T10:50:00Z">
        <w:r w:rsidR="00B8415B" w:rsidRPr="0062646F">
          <w:t xml:space="preserve">with respect to </w:t>
        </w:r>
      </w:ins>
      <w:r w:rsidR="00A04617" w:rsidRPr="0062646F">
        <w:t>time scale</w:t>
      </w:r>
      <w:del w:id="111" w:author="Editor" w:date="2020-06-25T10:51:00Z">
        <w:r w:rsidR="00A04617" w:rsidRPr="0062646F" w:rsidDel="00B8415B">
          <w:delText>s</w:delText>
        </w:r>
      </w:del>
      <w:r w:rsidR="00A04617" w:rsidRPr="0062646F">
        <w:t xml:space="preserve"> and </w:t>
      </w:r>
      <w:ins w:id="112" w:author="Editor" w:date="2020-06-25T10:51:00Z">
        <w:r w:rsidR="00B8415B" w:rsidRPr="0062646F">
          <w:t xml:space="preserve">the </w:t>
        </w:r>
      </w:ins>
      <w:r w:rsidR="00A04617" w:rsidRPr="0062646F">
        <w:t xml:space="preserve">technology </w:t>
      </w:r>
      <w:ins w:id="113" w:author="Editor" w:date="2020-06-25T10:51:00Z">
        <w:r w:rsidR="00B8415B" w:rsidRPr="0062646F">
          <w:t xml:space="preserve">employed </w:t>
        </w:r>
      </w:ins>
      <w:r w:rsidR="00A04617" w:rsidRPr="0062646F">
        <w:t>to execute them. In 2011, using the Anton supercomputer, speci</w:t>
      </w:r>
      <w:ins w:id="114" w:author="Editor" w:date="2020-06-25T10:52:00Z">
        <w:r w:rsidR="00B8415B" w:rsidRPr="0062646F">
          <w:t>fic</w:t>
        </w:r>
      </w:ins>
      <w:r w:rsidR="00A04617" w:rsidRPr="0062646F">
        <w:t xml:space="preserve">ally designed for protein folding [1], full simulations of 12 proteins were published, several on the order of milliseconds [2]. </w:t>
      </w:r>
      <w:del w:id="115" w:author="Editor" w:date="2020-06-25T10:52:00Z">
        <w:r w:rsidR="00A04617" w:rsidRPr="0062646F" w:rsidDel="00B8415B">
          <w:delText>And m</w:delText>
        </w:r>
      </w:del>
      <w:ins w:id="116" w:author="Editor" w:date="2020-06-25T10:52:00Z">
        <w:r w:rsidR="00B8415B" w:rsidRPr="0062646F">
          <w:t>M</w:t>
        </w:r>
      </w:ins>
      <w:r w:rsidR="00A04617" w:rsidRPr="0062646F">
        <w:t>ore recently, in 2016, the Anton 2 supercomputer became operational [3], being up to ten times faster than its predecessor Anton. As an economic alternative, in 2014</w:t>
      </w:r>
      <w:ins w:id="117" w:author="Editor" w:date="2020-06-25T10:53:00Z">
        <w:r w:rsidR="00B8415B" w:rsidRPr="0062646F">
          <w:t>,</w:t>
        </w:r>
      </w:ins>
      <w:r w:rsidR="00A04617" w:rsidRPr="0062646F">
        <w:t xml:space="preserve"> graphic processing units (GPU) were used to simulate, on the order of microseconds, the folding of 17 proteins [4]. </w:t>
      </w:r>
      <w:del w:id="118" w:author="Editor" w:date="2020-06-25T10:54:00Z">
        <w:r w:rsidR="00A04617" w:rsidRPr="0062646F" w:rsidDel="00B8415B">
          <w:delText>And y</w:delText>
        </w:r>
      </w:del>
      <w:ins w:id="119" w:author="Editor" w:date="2020-06-25T10:54:00Z">
        <w:r w:rsidR="00B8415B" w:rsidRPr="0062646F">
          <w:t>Y</w:t>
        </w:r>
      </w:ins>
      <w:r w:rsidR="00A04617" w:rsidRPr="0062646F">
        <w:t xml:space="preserve">ears earlier, in 2007, the </w:t>
      </w:r>
      <w:proofErr w:type="spellStart"/>
      <w:ins w:id="120" w:author="Editor" w:date="2020-06-25T10:55:00Z">
        <w:r w:rsidR="00B8415B" w:rsidRPr="0062646F">
          <w:t>F</w:t>
        </w:r>
      </w:ins>
      <w:del w:id="121" w:author="Editor" w:date="2020-06-25T10:55:00Z">
        <w:r w:rsidR="00A04617" w:rsidRPr="0062646F" w:rsidDel="00B8415B">
          <w:delText>f</w:delText>
        </w:r>
      </w:del>
      <w:r w:rsidR="00A04617" w:rsidRPr="0062646F">
        <w:t>olding@home</w:t>
      </w:r>
      <w:proofErr w:type="spellEnd"/>
      <w:r w:rsidR="00A04617" w:rsidRPr="0062646F">
        <w:t xml:space="preserve"> distributed computing platform utilized as many as 250,000 PCs, voluntarily available around the world, to simulate on the order of microseconds the folding of the </w:t>
      </w:r>
      <w:proofErr w:type="spellStart"/>
      <w:r w:rsidR="00A04617" w:rsidRPr="0062646F">
        <w:t>villin</w:t>
      </w:r>
      <w:proofErr w:type="spellEnd"/>
      <w:r w:rsidR="00A04617" w:rsidRPr="0062646F">
        <w:t>-headpiece protein [5].</w:t>
      </w:r>
    </w:p>
    <w:p w14:paraId="459B0494" w14:textId="17E6DA9F" w:rsidR="00E9779C" w:rsidRPr="0062646F" w:rsidRDefault="00A04617">
      <w:pPr>
        <w:pStyle w:val="BodyText"/>
        <w:jc w:val="both"/>
      </w:pPr>
      <w:r w:rsidRPr="0062646F">
        <w:t xml:space="preserve">These innovations </w:t>
      </w:r>
      <w:del w:id="122" w:author="Editor" w:date="2020-06-25T10:56:00Z">
        <w:r w:rsidRPr="0062646F" w:rsidDel="00B8415B">
          <w:delText xml:space="preserve">show </w:delText>
        </w:r>
      </w:del>
      <w:ins w:id="123" w:author="Editor" w:date="2020-06-25T10:56:00Z">
        <w:r w:rsidR="00B8415B" w:rsidRPr="0062646F">
          <w:t xml:space="preserve">have allowed </w:t>
        </w:r>
      </w:ins>
      <w:r w:rsidRPr="0062646F">
        <w:t xml:space="preserve">significant progress in protein folding simulations, both </w:t>
      </w:r>
      <w:del w:id="124" w:author="Editor" w:date="2020-06-25T10:56:00Z">
        <w:r w:rsidRPr="0062646F" w:rsidDel="00B8415B">
          <w:delText xml:space="preserve">on </w:delText>
        </w:r>
      </w:del>
      <w:ins w:id="125" w:author="Editor" w:date="2020-06-25T10:56:00Z">
        <w:r w:rsidR="00B8415B" w:rsidRPr="0062646F">
          <w:t xml:space="preserve">with respect to </w:t>
        </w:r>
      </w:ins>
      <w:r w:rsidRPr="0062646F">
        <w:t>time scale</w:t>
      </w:r>
      <w:del w:id="126" w:author="Editor" w:date="2020-06-25T10:56:00Z">
        <w:r w:rsidRPr="0062646F" w:rsidDel="00B8415B">
          <w:delText>s</w:delText>
        </w:r>
      </w:del>
      <w:r w:rsidRPr="0062646F">
        <w:t xml:space="preserve"> and</w:t>
      </w:r>
      <w:ins w:id="127" w:author="Editor" w:date="2020-06-25T10:56:00Z">
        <w:r w:rsidR="00B8415B" w:rsidRPr="0062646F">
          <w:t xml:space="preserve"> the</w:t>
        </w:r>
      </w:ins>
      <w:r w:rsidRPr="0062646F">
        <w:t xml:space="preserve"> technology </w:t>
      </w:r>
      <w:ins w:id="128" w:author="Editor" w:date="2020-06-25T10:56:00Z">
        <w:r w:rsidR="00B8415B" w:rsidRPr="0062646F">
          <w:t xml:space="preserve">used </w:t>
        </w:r>
      </w:ins>
      <w:r w:rsidRPr="0062646F">
        <w:t xml:space="preserve">to execute them, </w:t>
      </w:r>
      <w:del w:id="129" w:author="Editor" w:date="2020-06-25T10:58:00Z">
        <w:r w:rsidRPr="0062646F" w:rsidDel="00EC6575">
          <w:delText xml:space="preserve">and as a </w:delText>
        </w:r>
      </w:del>
      <w:r w:rsidRPr="0062646F">
        <w:t>result</w:t>
      </w:r>
      <w:ins w:id="130" w:author="Editor" w:date="2020-06-25T10:58:00Z">
        <w:r w:rsidR="00EC6575" w:rsidRPr="0062646F">
          <w:t>ing in</w:t>
        </w:r>
      </w:ins>
      <w:r w:rsidRPr="0062646F">
        <w:t xml:space="preserve"> the generation of trajectories with millions of conformations. </w:t>
      </w:r>
      <w:del w:id="131" w:author="Editor" w:date="2020-06-25T10:58:00Z">
        <w:r w:rsidRPr="0062646F" w:rsidDel="00EC6575">
          <w:delText xml:space="preserve">But </w:delText>
        </w:r>
      </w:del>
      <w:ins w:id="132" w:author="Editor" w:date="2020-06-25T10:58:00Z">
        <w:r w:rsidR="00EC6575" w:rsidRPr="0062646F">
          <w:t xml:space="preserve">However, </w:t>
        </w:r>
      </w:ins>
      <w:r w:rsidRPr="0062646F">
        <w:t>due to the</w:t>
      </w:r>
      <w:del w:id="133" w:author="Editor" w:date="2020-06-25T10:58:00Z">
        <w:r w:rsidRPr="0062646F" w:rsidDel="00EC6575">
          <w:delText>ir</w:delText>
        </w:r>
      </w:del>
      <w:r w:rsidRPr="0062646F">
        <w:t xml:space="preserve"> large number of conformations, their processing and analysis </w:t>
      </w:r>
      <w:del w:id="134" w:author="Editor" w:date="2020-06-25T10:58:00Z">
        <w:r w:rsidRPr="0062646F" w:rsidDel="00EC6575">
          <w:delText xml:space="preserve">in </w:delText>
        </w:r>
      </w:del>
      <w:ins w:id="135" w:author="Editor" w:date="2020-06-25T10:58:00Z">
        <w:r w:rsidR="00EC6575" w:rsidRPr="0062646F">
          <w:t xml:space="preserve">with </w:t>
        </w:r>
      </w:ins>
      <w:r w:rsidRPr="0062646F">
        <w:t xml:space="preserve">conventional PCs is computationally expensive, and </w:t>
      </w:r>
      <w:r w:rsidRPr="0062646F">
        <w:lastRenderedPageBreak/>
        <w:t xml:space="preserve">new algorithms are needed to </w:t>
      </w:r>
      <w:del w:id="136" w:author="Editor" w:date="2020-06-25T10:59:00Z">
        <w:r w:rsidRPr="0062646F" w:rsidDel="00EC6575">
          <w:delText xml:space="preserve">efficiently </w:delText>
        </w:r>
      </w:del>
      <w:r w:rsidRPr="0062646F">
        <w:t>simplify them</w:t>
      </w:r>
      <w:del w:id="137" w:author="Editor" w:date="2020-06-25T10:59:00Z">
        <w:r w:rsidRPr="0062646F" w:rsidDel="00EC6575">
          <w:delText>, seeking to</w:delText>
        </w:r>
      </w:del>
      <w:ins w:id="138" w:author="Editor" w:date="2020-06-25T10:59:00Z">
        <w:r w:rsidR="00EC6575" w:rsidRPr="0062646F">
          <w:t xml:space="preserve"> while</w:t>
        </w:r>
      </w:ins>
      <w:r w:rsidRPr="0062646F">
        <w:t xml:space="preserve"> preserv</w:t>
      </w:r>
      <w:ins w:id="139" w:author="Editor" w:date="2020-06-25T10:59:00Z">
        <w:r w:rsidR="00EC6575" w:rsidRPr="0062646F">
          <w:t>ing</w:t>
        </w:r>
      </w:ins>
      <w:del w:id="140" w:author="Editor" w:date="2020-06-25T10:59:00Z">
        <w:r w:rsidRPr="0062646F" w:rsidDel="00EC6575">
          <w:delText>e</w:delText>
        </w:r>
      </w:del>
      <w:r w:rsidRPr="0062646F">
        <w:t xml:space="preserve"> as much information as possible.</w:t>
      </w:r>
    </w:p>
    <w:p w14:paraId="670B79A8" w14:textId="3D401883" w:rsidR="00E9779C" w:rsidRPr="0062646F" w:rsidRDefault="00A04617">
      <w:pPr>
        <w:pStyle w:val="BodyText"/>
        <w:jc w:val="both"/>
      </w:pPr>
      <w:r w:rsidRPr="0062646F">
        <w:t xml:space="preserve">Two approaches </w:t>
      </w:r>
      <w:ins w:id="141" w:author="Editor" w:date="2020-06-25T11:01:00Z">
        <w:r w:rsidR="00D32CF0" w:rsidRPr="0062646F">
          <w:t xml:space="preserve">that have been </w:t>
        </w:r>
      </w:ins>
      <w:r w:rsidRPr="0062646F">
        <w:t>used to reduce</w:t>
      </w:r>
      <w:ins w:id="142" w:author="Editor" w:date="2020-06-25T11:00:00Z">
        <w:r w:rsidR="00D32CF0" w:rsidRPr="0062646F">
          <w:t xml:space="preserve"> </w:t>
        </w:r>
        <w:commentRangeStart w:id="143"/>
        <w:r w:rsidR="00D32CF0" w:rsidRPr="0062646F">
          <w:t>trajectories</w:t>
        </w:r>
      </w:ins>
      <w:r w:rsidRPr="0062646F">
        <w:t xml:space="preserve"> </w:t>
      </w:r>
      <w:commentRangeEnd w:id="143"/>
      <w:r w:rsidR="00D32CF0" w:rsidRPr="0062646F">
        <w:rPr>
          <w:rStyle w:val="CommentReference"/>
        </w:rPr>
        <w:commentReference w:id="143"/>
      </w:r>
      <w:del w:id="144" w:author="Editor" w:date="2020-06-25T11:01:00Z">
        <w:r w:rsidRPr="0062646F" w:rsidDel="00D32CF0">
          <w:delText>these simulations have been the</w:delText>
        </w:r>
      </w:del>
      <w:ins w:id="145" w:author="Editor" w:date="2020-06-25T11:01:00Z">
        <w:r w:rsidR="00D32CF0" w:rsidRPr="0062646F">
          <w:t>are</w:t>
        </w:r>
      </w:ins>
      <w:r w:rsidRPr="0062646F">
        <w:t xml:space="preserve"> dimensionality reduction</w:t>
      </w:r>
      <w:del w:id="146" w:author="Editor" w:date="2020-06-25T12:50:00Z">
        <w:r w:rsidRPr="0062646F" w:rsidDel="007F1D8D">
          <w:delText xml:space="preserve">  </w:delText>
        </w:r>
      </w:del>
      <w:ins w:id="147" w:author="Editor" w:date="2020-06-25T12:50:00Z">
        <w:r w:rsidR="007F1D8D" w:rsidRPr="0062646F">
          <w:t xml:space="preserve"> </w:t>
        </w:r>
      </w:ins>
      <w:r w:rsidRPr="0062646F">
        <w:t xml:space="preserve">[6] and clustering [7]. In the dimensionality reduction approach, conformations are transformed into reduced sets of variables that represent </w:t>
      </w:r>
      <w:del w:id="148" w:author="Editor" w:date="2020-06-25T11:01:00Z">
        <w:r w:rsidRPr="0062646F" w:rsidDel="00D32CF0">
          <w:delText xml:space="preserve">them </w:delText>
        </w:r>
      </w:del>
      <w:ins w:id="149" w:author="Editor" w:date="2020-06-25T11:01:00Z">
        <w:r w:rsidR="00D32CF0" w:rsidRPr="0062646F">
          <w:t>the original conformation</w:t>
        </w:r>
      </w:ins>
      <w:ins w:id="150" w:author="Editor" w:date="2020-06-25T11:02:00Z">
        <w:r w:rsidR="00D32CF0" w:rsidRPr="0062646F">
          <w:t>s</w:t>
        </w:r>
      </w:ins>
      <w:ins w:id="151" w:author="Editor" w:date="2020-06-25T11:01:00Z">
        <w:r w:rsidR="00D32CF0" w:rsidRPr="0062646F">
          <w:t xml:space="preserve"> </w:t>
        </w:r>
      </w:ins>
      <w:r w:rsidRPr="0062646F">
        <w:t xml:space="preserve">as well as possible. </w:t>
      </w:r>
      <w:del w:id="152" w:author="Editor" w:date="2020-06-25T11:02:00Z">
        <w:r w:rsidRPr="0062646F" w:rsidDel="00D32CF0">
          <w:delText>Here, b</w:delText>
        </w:r>
      </w:del>
      <w:ins w:id="153" w:author="Editor" w:date="2020-06-25T11:02:00Z">
        <w:r w:rsidR="00D32CF0" w:rsidRPr="0062646F">
          <w:t>B</w:t>
        </w:r>
      </w:ins>
      <w:r w:rsidRPr="0062646F">
        <w:t>oth linear and non-linear techniques have been used (e.g.</w:t>
      </w:r>
      <w:ins w:id="154" w:author="Editor" w:date="2020-06-25T11:02:00Z">
        <w:r w:rsidR="00D32CF0" w:rsidRPr="0062646F">
          <w:t>,</w:t>
        </w:r>
      </w:ins>
      <w:r w:rsidRPr="0062646F">
        <w:t xml:space="preserve"> principal component analysis (</w:t>
      </w:r>
      <w:proofErr w:type="spellStart"/>
      <w:r w:rsidRPr="0062646F">
        <w:t>PCA</w:t>
      </w:r>
      <w:proofErr w:type="spellEnd"/>
      <w:r w:rsidRPr="0062646F">
        <w:t xml:space="preserve">) and multidimensional scaling [8], </w:t>
      </w:r>
      <w:proofErr w:type="spellStart"/>
      <w:r w:rsidRPr="0062646F">
        <w:t>Isomap</w:t>
      </w:r>
      <w:proofErr w:type="spellEnd"/>
      <w:r w:rsidRPr="0062646F">
        <w:t xml:space="preserve"> [9], diffusion maps [10]). However, many of these techniques</w:t>
      </w:r>
      <w:ins w:id="155" w:author="Editor" w:date="2020-06-25T11:02:00Z">
        <w:r w:rsidR="00D32CF0" w:rsidRPr="0062646F">
          <w:t xml:space="preserve"> analyze a trajectory</w:t>
        </w:r>
      </w:ins>
      <w:del w:id="156" w:author="Editor" w:date="2020-06-25T11:02:00Z">
        <w:r w:rsidRPr="0062646F" w:rsidDel="00D32CF0">
          <w:delText>,</w:delText>
        </w:r>
      </w:del>
      <w:r w:rsidRPr="0062646F">
        <w:t xml:space="preserve"> instead of reducing</w:t>
      </w:r>
      <w:del w:id="157" w:author="Editor" w:date="2020-06-25T11:02:00Z">
        <w:r w:rsidRPr="0062646F" w:rsidDel="00D32CF0">
          <w:delText xml:space="preserve"> a trajectory, analyze</w:delText>
        </w:r>
      </w:del>
      <w:r w:rsidRPr="0062646F">
        <w:t xml:space="preserve"> it, losing the structural information of the conformations (Figure 2, top) and </w:t>
      </w:r>
      <w:commentRangeStart w:id="158"/>
      <w:r w:rsidRPr="0062646F">
        <w:t>making the results explainable only when observed together</w:t>
      </w:r>
      <w:commentRangeEnd w:id="158"/>
      <w:r w:rsidR="00D32CF0" w:rsidRPr="0062646F">
        <w:rPr>
          <w:rStyle w:val="CommentReference"/>
        </w:rPr>
        <w:commentReference w:id="158"/>
      </w:r>
      <w:r w:rsidRPr="0062646F">
        <w:t>. In addition, many of these techniques require pairwise comparisons, which are computationally expensive when</w:t>
      </w:r>
      <w:ins w:id="159" w:author="Editor" w:date="2020-06-25T11:06:00Z">
        <w:r w:rsidR="00D32CF0" w:rsidRPr="0062646F">
          <w:t xml:space="preserve"> the</w:t>
        </w:r>
      </w:ins>
      <w:r w:rsidRPr="0062646F">
        <w:t xml:space="preserve"> trajectories are very large.</w:t>
      </w:r>
    </w:p>
    <w:p w14:paraId="3E46FE58" w14:textId="3F1516DE" w:rsidR="00E9779C" w:rsidRPr="0062646F" w:rsidRDefault="00A04617">
      <w:pPr>
        <w:pStyle w:val="BodyText"/>
        <w:jc w:val="both"/>
      </w:pPr>
      <w:r w:rsidRPr="0062646F">
        <w:t>In the clustering approach, the conformations are assigned to groups that share similar characteristics (e.g., similarity with the native structure), and from each group</w:t>
      </w:r>
      <w:ins w:id="160" w:author="Editor" w:date="2020-06-25T11:06:00Z">
        <w:r w:rsidR="00D32CF0" w:rsidRPr="0062646F">
          <w:t>,</w:t>
        </w:r>
      </w:ins>
      <w:r w:rsidRPr="0062646F">
        <w:t xml:space="preserve"> an average representative or its general characteristics can be </w:t>
      </w:r>
      <w:del w:id="161" w:author="Editor" w:date="2020-06-25T11:07:00Z">
        <w:r w:rsidRPr="0062646F" w:rsidDel="007E6A94">
          <w:delText>taken</w:delText>
        </w:r>
      </w:del>
      <w:ins w:id="162" w:author="Editor" w:date="2020-06-25T11:07:00Z">
        <w:r w:rsidR="007E6A94" w:rsidRPr="0062646F">
          <w:t>obtained</w:t>
        </w:r>
      </w:ins>
      <w:r w:rsidRPr="0062646F">
        <w:t xml:space="preserve">. </w:t>
      </w:r>
      <w:del w:id="163" w:author="Editor" w:date="2020-06-25T11:07:00Z">
        <w:r w:rsidRPr="0062646F" w:rsidDel="007E6A94">
          <w:delText>Here, h</w:delText>
        </w:r>
      </w:del>
      <w:ins w:id="164" w:author="Editor" w:date="2020-06-25T11:07:00Z">
        <w:r w:rsidR="007E6A94" w:rsidRPr="0062646F">
          <w:t>H</w:t>
        </w:r>
      </w:ins>
      <w:r w:rsidRPr="0062646F">
        <w:t>ierarchical and partitioned groupings have been used</w:t>
      </w:r>
      <w:ins w:id="165" w:author="Editor" w:date="2020-06-25T11:07:00Z">
        <w:r w:rsidR="007E6A94" w:rsidRPr="0062646F">
          <w:t xml:space="preserve"> for this approach</w:t>
        </w:r>
      </w:ins>
      <w:r w:rsidRPr="0062646F">
        <w:t xml:space="preserve"> (e.g., k-means [11], link [12]). However, the groups lose their temporal order since they can include conformations that occur in very distant times (Figure 2, bottom). </w:t>
      </w:r>
      <w:del w:id="166" w:author="Editor" w:date="2020-06-25T11:08:00Z">
        <w:r w:rsidRPr="0062646F" w:rsidDel="007E6A94">
          <w:delText xml:space="preserve">And </w:delText>
        </w:r>
      </w:del>
      <w:ins w:id="167" w:author="Editor" w:date="2020-06-25T11:08:00Z">
        <w:r w:rsidR="007E6A94" w:rsidRPr="0062646F">
          <w:t xml:space="preserve">They </w:t>
        </w:r>
      </w:ins>
      <w:r w:rsidRPr="0062646F">
        <w:t xml:space="preserve">also </w:t>
      </w:r>
      <w:del w:id="168" w:author="Editor" w:date="2020-06-25T11:08:00Z">
        <w:r w:rsidRPr="0062646F" w:rsidDel="007E6A94">
          <w:delText xml:space="preserve">they </w:delText>
        </w:r>
      </w:del>
      <w:r w:rsidRPr="0062646F">
        <w:t xml:space="preserve">require pairwise comparisons, which are computationally expensive when </w:t>
      </w:r>
      <w:ins w:id="169" w:author="Editor" w:date="2020-06-25T11:08:00Z">
        <w:r w:rsidR="007E6A94" w:rsidRPr="0062646F">
          <w:t xml:space="preserve">the </w:t>
        </w:r>
      </w:ins>
      <w:r w:rsidRPr="0062646F">
        <w:t>trajectories are very large.</w:t>
      </w:r>
    </w:p>
    <w:p w14:paraId="4498476A" w14:textId="7B83DA95" w:rsidR="00E9779C" w:rsidRPr="0062646F" w:rsidRDefault="00A04617">
      <w:pPr>
        <w:pStyle w:val="ImageCaption"/>
        <w:jc w:val="both"/>
      </w:pPr>
      <w:r w:rsidRPr="0062646F">
        <w:drawing>
          <wp:anchor distT="0" distB="0" distL="0" distR="0" simplePos="0" relativeHeight="251651584" behindDoc="0" locked="0" layoutInCell="1" allowOverlap="1" wp14:anchorId="4A871C01" wp14:editId="3C4A2B74">
            <wp:simplePos x="0" y="0"/>
            <wp:positionH relativeFrom="column">
              <wp:align>center</wp:align>
            </wp:positionH>
            <wp:positionV relativeFrom="paragraph">
              <wp:posOffset>635</wp:posOffset>
            </wp:positionV>
            <wp:extent cx="2847340" cy="160909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2847340" cy="1609090"/>
                    </a:xfrm>
                    <a:prstGeom prst="rect">
                      <a:avLst/>
                    </a:prstGeom>
                  </pic:spPr>
                </pic:pic>
              </a:graphicData>
            </a:graphic>
          </wp:anchor>
        </w:drawing>
      </w:r>
      <w:r w:rsidRPr="0062646F">
        <w:t xml:space="preserve">Figure 2. </w:t>
      </w:r>
      <w:r w:rsidRPr="0062646F">
        <w:rPr>
          <w:sz w:val="20"/>
          <w:szCs w:val="20"/>
        </w:rPr>
        <w:t>The dimensionality reduction</w:t>
      </w:r>
      <w:ins w:id="170" w:author="Editor" w:date="2020-06-25T11:08:00Z">
        <w:r w:rsidR="00AF2249" w:rsidRPr="0062646F">
          <w:rPr>
            <w:sz w:val="20"/>
            <w:szCs w:val="20"/>
          </w:rPr>
          <w:t xml:space="preserve"> method</w:t>
        </w:r>
      </w:ins>
      <w:r w:rsidRPr="0062646F">
        <w:rPr>
          <w:sz w:val="20"/>
          <w:szCs w:val="20"/>
        </w:rPr>
        <w:t xml:space="preserve"> (above) transforms the conformations (</w:t>
      </w:r>
      <w:proofErr w:type="spellStart"/>
      <w:r w:rsidRPr="0062646F">
        <w:rPr>
          <w:sz w:val="20"/>
          <w:szCs w:val="20"/>
        </w:rPr>
        <w:t>c1</w:t>
      </w:r>
      <w:proofErr w:type="spellEnd"/>
      <w:r w:rsidRPr="0062646F">
        <w:rPr>
          <w:sz w:val="20"/>
          <w:szCs w:val="20"/>
        </w:rPr>
        <w:t xml:space="preserve">, </w:t>
      </w:r>
      <w:proofErr w:type="spellStart"/>
      <w:r w:rsidRPr="0062646F">
        <w:rPr>
          <w:sz w:val="20"/>
          <w:szCs w:val="20"/>
        </w:rPr>
        <w:t>c2</w:t>
      </w:r>
      <w:proofErr w:type="spellEnd"/>
      <w:r w:rsidRPr="0062646F">
        <w:rPr>
          <w:sz w:val="20"/>
          <w:szCs w:val="20"/>
        </w:rPr>
        <w:t xml:space="preserve"> and </w:t>
      </w:r>
      <w:proofErr w:type="spellStart"/>
      <w:r w:rsidRPr="0062646F">
        <w:rPr>
          <w:sz w:val="20"/>
          <w:szCs w:val="20"/>
        </w:rPr>
        <w:t>c3</w:t>
      </w:r>
      <w:proofErr w:type="spellEnd"/>
      <w:r w:rsidRPr="0062646F">
        <w:rPr>
          <w:sz w:val="20"/>
          <w:szCs w:val="20"/>
        </w:rPr>
        <w:t>) into a new set of values (</w:t>
      </w:r>
      <w:proofErr w:type="spellStart"/>
      <w:r w:rsidRPr="0062646F">
        <w:rPr>
          <w:sz w:val="20"/>
          <w:szCs w:val="20"/>
        </w:rPr>
        <w:t>c’1</w:t>
      </w:r>
      <w:proofErr w:type="spellEnd"/>
      <w:r w:rsidRPr="0062646F">
        <w:rPr>
          <w:sz w:val="20"/>
          <w:szCs w:val="20"/>
        </w:rPr>
        <w:t xml:space="preserve">, </w:t>
      </w:r>
      <w:proofErr w:type="spellStart"/>
      <w:r w:rsidRPr="0062646F">
        <w:rPr>
          <w:sz w:val="20"/>
          <w:szCs w:val="20"/>
        </w:rPr>
        <w:t>c’2</w:t>
      </w:r>
      <w:proofErr w:type="spellEnd"/>
      <w:r w:rsidRPr="0062646F">
        <w:rPr>
          <w:sz w:val="20"/>
          <w:szCs w:val="20"/>
        </w:rPr>
        <w:t xml:space="preserve"> and, </w:t>
      </w:r>
      <w:proofErr w:type="spellStart"/>
      <w:r w:rsidRPr="0062646F">
        <w:rPr>
          <w:sz w:val="20"/>
          <w:szCs w:val="20"/>
        </w:rPr>
        <w:t>c’3</w:t>
      </w:r>
      <w:proofErr w:type="spellEnd"/>
      <w:r w:rsidRPr="0062646F">
        <w:rPr>
          <w:sz w:val="20"/>
          <w:szCs w:val="20"/>
        </w:rPr>
        <w:t>), but their structural information is lost</w:t>
      </w:r>
      <w:del w:id="171" w:author="Editor" w:date="2020-06-25T11:09:00Z">
        <w:r w:rsidRPr="0062646F" w:rsidDel="00AF2249">
          <w:rPr>
            <w:sz w:val="20"/>
            <w:szCs w:val="20"/>
          </w:rPr>
          <w:delText>. While</w:delText>
        </w:r>
      </w:del>
      <w:ins w:id="172" w:author="Editor" w:date="2020-06-25T11:09:00Z">
        <w:r w:rsidR="00AF2249" w:rsidRPr="0062646F">
          <w:rPr>
            <w:sz w:val="20"/>
            <w:szCs w:val="20"/>
          </w:rPr>
          <w:t>, whereas</w:t>
        </w:r>
      </w:ins>
      <w:r w:rsidRPr="0062646F">
        <w:rPr>
          <w:sz w:val="20"/>
          <w:szCs w:val="20"/>
        </w:rPr>
        <w:t xml:space="preserve"> the clustering</w:t>
      </w:r>
      <w:ins w:id="173" w:author="Editor" w:date="2020-06-25T11:09:00Z">
        <w:r w:rsidR="00AF2249" w:rsidRPr="0062646F">
          <w:rPr>
            <w:sz w:val="20"/>
            <w:szCs w:val="20"/>
          </w:rPr>
          <w:t xml:space="preserve"> method</w:t>
        </w:r>
      </w:ins>
      <w:r w:rsidRPr="0062646F">
        <w:rPr>
          <w:sz w:val="20"/>
          <w:szCs w:val="20"/>
        </w:rPr>
        <w:t xml:space="preserve"> (bottom) forms two groups (</w:t>
      </w:r>
      <w:proofErr w:type="spellStart"/>
      <w:r w:rsidRPr="0062646F">
        <w:rPr>
          <w:sz w:val="20"/>
          <w:szCs w:val="20"/>
        </w:rPr>
        <w:t>G1</w:t>
      </w:r>
      <w:proofErr w:type="spellEnd"/>
      <w:r w:rsidRPr="0062646F">
        <w:rPr>
          <w:sz w:val="20"/>
          <w:szCs w:val="20"/>
        </w:rPr>
        <w:t xml:space="preserve"> and </w:t>
      </w:r>
      <w:proofErr w:type="spellStart"/>
      <w:r w:rsidRPr="0062646F">
        <w:rPr>
          <w:sz w:val="20"/>
          <w:szCs w:val="20"/>
        </w:rPr>
        <w:t>G2</w:t>
      </w:r>
      <w:proofErr w:type="spellEnd"/>
      <w:r w:rsidRPr="0062646F">
        <w:rPr>
          <w:sz w:val="20"/>
          <w:szCs w:val="20"/>
        </w:rPr>
        <w:t>), but their temporal order is lost since they contain conformations that overlap in time (</w:t>
      </w:r>
      <w:proofErr w:type="spellStart"/>
      <w:r w:rsidRPr="0062646F">
        <w:rPr>
          <w:sz w:val="20"/>
          <w:szCs w:val="20"/>
        </w:rPr>
        <w:t>c2</w:t>
      </w:r>
      <w:proofErr w:type="spellEnd"/>
      <w:r w:rsidRPr="0062646F">
        <w:rPr>
          <w:sz w:val="20"/>
          <w:szCs w:val="20"/>
        </w:rPr>
        <w:t xml:space="preserve">, </w:t>
      </w:r>
      <w:proofErr w:type="spellStart"/>
      <w:r w:rsidRPr="0062646F">
        <w:rPr>
          <w:sz w:val="20"/>
          <w:szCs w:val="20"/>
        </w:rPr>
        <w:t>c3</w:t>
      </w:r>
      <w:proofErr w:type="spellEnd"/>
      <w:r w:rsidRPr="0062646F">
        <w:rPr>
          <w:sz w:val="20"/>
          <w:szCs w:val="20"/>
        </w:rPr>
        <w:t xml:space="preserve">, </w:t>
      </w:r>
      <w:proofErr w:type="spellStart"/>
      <w:r w:rsidRPr="0062646F">
        <w:rPr>
          <w:sz w:val="20"/>
          <w:szCs w:val="20"/>
        </w:rPr>
        <w:t>c4</w:t>
      </w:r>
      <w:proofErr w:type="spellEnd"/>
      <w:r w:rsidRPr="0062646F">
        <w:rPr>
          <w:sz w:val="20"/>
          <w:szCs w:val="20"/>
        </w:rPr>
        <w:t xml:space="preserve">, </w:t>
      </w:r>
      <w:proofErr w:type="spellStart"/>
      <w:r w:rsidRPr="0062646F">
        <w:rPr>
          <w:sz w:val="20"/>
          <w:szCs w:val="20"/>
        </w:rPr>
        <w:t>c5</w:t>
      </w:r>
      <w:proofErr w:type="spellEnd"/>
      <w:r w:rsidRPr="0062646F">
        <w:rPr>
          <w:sz w:val="20"/>
          <w:szCs w:val="20"/>
        </w:rPr>
        <w:t>).</w:t>
      </w:r>
      <w:r w:rsidRPr="0062646F">
        <w:t xml:space="preserve"> </w:t>
      </w:r>
    </w:p>
    <w:p w14:paraId="20F8985C" w14:textId="0A9CE80F" w:rsidR="00E9779C" w:rsidRPr="0062646F" w:rsidRDefault="00A04617">
      <w:pPr>
        <w:pStyle w:val="BodyText"/>
        <w:jc w:val="both"/>
      </w:pPr>
      <w:commentRangeStart w:id="174"/>
      <w:r w:rsidRPr="0062646F">
        <w:t xml:space="preserve">To reduce a folding trajectory, the proposed algorithm divides the path into segments that are processed in parallel. For each segment, characteristic events are quickly extracted using the rapid clustering strategy of </w:t>
      </w:r>
      <w:proofErr w:type="spellStart"/>
      <w:r w:rsidRPr="0062646F">
        <w:t>Hobohm</w:t>
      </w:r>
      <w:proofErr w:type="spellEnd"/>
      <w:r w:rsidRPr="0062646F">
        <w:t xml:space="preserve"> and Sander (1992) adapted for protein folding trajectories</w:t>
      </w:r>
      <w:del w:id="175" w:author="Editor" w:date="2020-06-25T11:09:00Z">
        <w:r w:rsidRPr="0062646F" w:rsidDel="00BF52AB">
          <w:delText>; and f</w:delText>
        </w:r>
      </w:del>
      <w:ins w:id="176" w:author="Editor" w:date="2020-06-25T11:09:00Z">
        <w:r w:rsidR="00BF52AB" w:rsidRPr="0062646F">
          <w:t>. F</w:t>
        </w:r>
      </w:ins>
      <w:r w:rsidRPr="0062646F">
        <w:t>rom these results, the most representative events are selected by a strategy of k-medoids [13]</w:t>
      </w:r>
      <w:commentRangeEnd w:id="174"/>
      <w:r w:rsidR="00BF52AB" w:rsidRPr="0062646F">
        <w:rPr>
          <w:rStyle w:val="CommentReference"/>
        </w:rPr>
        <w:commentReference w:id="174"/>
      </w:r>
      <w:r w:rsidRPr="0062646F">
        <w:t>. The results of each segment are joined to form the reduced trajectory with the most representative conformations of the original trajectory</w:t>
      </w:r>
      <w:del w:id="177" w:author="Editor" w:date="2020-06-25T11:15:00Z">
        <w:r w:rsidRPr="0062646F" w:rsidDel="00BF52AB">
          <w:delText>,</w:delText>
        </w:r>
      </w:del>
      <w:r w:rsidRPr="0062646F">
        <w:t xml:space="preserve"> while retaining both its 3D representation </w:t>
      </w:r>
      <w:del w:id="178" w:author="Editor" w:date="2020-06-25T11:15:00Z">
        <w:r w:rsidRPr="0062646F" w:rsidDel="00BF52AB">
          <w:delText xml:space="preserve">as </w:delText>
        </w:r>
      </w:del>
      <w:ins w:id="179" w:author="Editor" w:date="2020-06-25T11:15:00Z">
        <w:r w:rsidR="00BF52AB" w:rsidRPr="0062646F">
          <w:t xml:space="preserve">and </w:t>
        </w:r>
      </w:ins>
      <w:del w:id="180" w:author="Editor" w:date="2020-06-25T11:15:00Z">
        <w:r w:rsidRPr="0062646F" w:rsidDel="00BF52AB">
          <w:delText xml:space="preserve">their </w:delText>
        </w:r>
      </w:del>
      <w:r w:rsidRPr="0062646F">
        <w:t>temporal order.</w:t>
      </w:r>
    </w:p>
    <w:p w14:paraId="7BF9B5A5" w14:textId="1BC0A245" w:rsidR="00E9779C" w:rsidRPr="0062646F" w:rsidRDefault="00A04617">
      <w:pPr>
        <w:pStyle w:val="BodyText"/>
        <w:jc w:val="both"/>
      </w:pPr>
      <w:r w:rsidRPr="0062646F">
        <w:lastRenderedPageBreak/>
        <w:t>The algorithm is implemented in the R language</w:t>
      </w:r>
      <w:del w:id="181" w:author="Editor" w:date="2020-06-25T11:15:00Z">
        <w:r w:rsidRPr="0062646F" w:rsidDel="00BF52AB">
          <w:delText>,</w:delText>
        </w:r>
      </w:del>
      <w:r w:rsidRPr="0062646F">
        <w:t xml:space="preserve"> except </w:t>
      </w:r>
      <w:ins w:id="182" w:author="Editor" w:date="2020-06-25T11:16:00Z">
        <w:r w:rsidR="00BF52AB" w:rsidRPr="0062646F">
          <w:t xml:space="preserve">for </w:t>
        </w:r>
      </w:ins>
      <w:r w:rsidRPr="0062646F">
        <w:t>the function</w:t>
      </w:r>
      <w:ins w:id="183" w:author="Editor" w:date="2020-06-25T11:16:00Z">
        <w:r w:rsidR="00BF52AB" w:rsidRPr="0062646F">
          <w:t xml:space="preserve"> used</w:t>
        </w:r>
      </w:ins>
      <w:r w:rsidRPr="0062646F">
        <w:t xml:space="preserve"> for pairwise structure comparison, the TM-score [14]</w:t>
      </w:r>
      <w:ins w:id="184" w:author="Editor" w:date="2020-06-25T11:16:00Z">
        <w:r w:rsidR="00BF52AB" w:rsidRPr="0062646F">
          <w:t>;</w:t>
        </w:r>
      </w:ins>
      <w:del w:id="185" w:author="Editor" w:date="2020-06-25T11:16:00Z">
        <w:r w:rsidRPr="0062646F" w:rsidDel="00BF52AB">
          <w:delText>, which is</w:delText>
        </w:r>
      </w:del>
      <w:r w:rsidRPr="0062646F">
        <w:t xml:space="preserve"> </w:t>
      </w:r>
      <w:del w:id="186" w:author="Editor" w:date="2020-06-25T11:16:00Z">
        <w:r w:rsidRPr="0062646F" w:rsidDel="000E3A1C">
          <w:delText xml:space="preserve">the </w:delText>
        </w:r>
      </w:del>
      <w:ins w:id="187" w:author="Editor" w:date="2020-06-25T11:16:00Z">
        <w:r w:rsidR="000E3A1C" w:rsidRPr="0062646F">
          <w:t xml:space="preserve">this </w:t>
        </w:r>
      </w:ins>
      <w:r w:rsidRPr="0062646F">
        <w:t xml:space="preserve">function </w:t>
      </w:r>
      <w:ins w:id="188" w:author="Editor" w:date="2020-06-25T11:16:00Z">
        <w:r w:rsidR="00BF52AB" w:rsidRPr="0062646F">
          <w:t xml:space="preserve">is </w:t>
        </w:r>
      </w:ins>
      <w:r w:rsidRPr="0062646F">
        <w:t xml:space="preserve">executed </w:t>
      </w:r>
      <w:del w:id="189" w:author="Editor" w:date="2020-06-25T11:16:00Z">
        <w:r w:rsidRPr="0062646F" w:rsidDel="00BF52AB">
          <w:delText xml:space="preserve">more </w:delText>
        </w:r>
      </w:del>
      <w:ins w:id="190" w:author="Editor" w:date="2020-06-25T11:16:00Z">
        <w:r w:rsidR="00BF52AB" w:rsidRPr="0062646F">
          <w:t xml:space="preserve">many </w:t>
        </w:r>
      </w:ins>
      <w:r w:rsidRPr="0062646F">
        <w:t xml:space="preserve">times and </w:t>
      </w:r>
      <w:del w:id="191" w:author="Editor" w:date="2020-06-25T11:16:00Z">
        <w:r w:rsidRPr="0062646F" w:rsidDel="00BF52AB">
          <w:delText xml:space="preserve">that </w:delText>
        </w:r>
      </w:del>
      <w:r w:rsidRPr="0062646F">
        <w:t>is implemented in the Fortran language.</w:t>
      </w:r>
    </w:p>
    <w:p w14:paraId="35BA6BEF" w14:textId="77777777" w:rsidR="00E9779C" w:rsidRPr="0062646F" w:rsidRDefault="00A04617">
      <w:pPr>
        <w:pStyle w:val="Heading1"/>
        <w:jc w:val="both"/>
      </w:pPr>
      <w:bookmarkStart w:id="192" w:name="methods"/>
      <w:bookmarkEnd w:id="192"/>
      <w:r w:rsidRPr="0062646F">
        <w:t>Methods</w:t>
      </w:r>
    </w:p>
    <w:p w14:paraId="4BCB865E" w14:textId="77777777" w:rsidR="00E9779C" w:rsidRPr="0062646F" w:rsidRDefault="00A04617">
      <w:pPr>
        <w:pStyle w:val="Heading2"/>
        <w:jc w:val="both"/>
        <w:rPr>
          <w:szCs w:val="28"/>
        </w:rPr>
      </w:pPr>
      <w:bookmarkStart w:id="193" w:name="datasets-of-protein-folding-trajectories"/>
      <w:bookmarkEnd w:id="193"/>
      <w:r w:rsidRPr="0062646F">
        <w:rPr>
          <w:szCs w:val="28"/>
        </w:rPr>
        <w:t>Datasets of protein folding trajectories</w:t>
      </w:r>
    </w:p>
    <w:p w14:paraId="59EE961E" w14:textId="4DEE340F" w:rsidR="00E9779C" w:rsidRPr="0062646F" w:rsidRDefault="00A04617">
      <w:pPr>
        <w:pStyle w:val="FirstParagraph"/>
        <w:jc w:val="both"/>
      </w:pPr>
      <w:r w:rsidRPr="0062646F">
        <w:t xml:space="preserve">We used the folding trajectories of three proteins </w:t>
      </w:r>
      <w:del w:id="194" w:author="Editor" w:date="2020-06-25T11:17:00Z">
        <w:r w:rsidRPr="0062646F" w:rsidDel="000E3A1C">
          <w:delText xml:space="preserve">taken </w:delText>
        </w:r>
      </w:del>
      <w:ins w:id="195" w:author="Editor" w:date="2020-06-25T11:17:00Z">
        <w:r w:rsidR="000E3A1C" w:rsidRPr="0062646F">
          <w:t xml:space="preserve">obtained </w:t>
        </w:r>
      </w:ins>
      <w:r w:rsidRPr="0062646F">
        <w:t xml:space="preserve">from different simulation projects. </w:t>
      </w:r>
      <w:del w:id="196" w:author="Editor" w:date="2020-06-25T11:17:00Z">
        <w:r w:rsidRPr="0062646F" w:rsidDel="000E3A1C">
          <w:delText>First, the</w:delText>
        </w:r>
      </w:del>
      <w:ins w:id="197" w:author="Editor" w:date="2020-06-25T11:17:00Z">
        <w:r w:rsidR="000E3A1C" w:rsidRPr="0062646F">
          <w:t>One of the</w:t>
        </w:r>
      </w:ins>
      <w:r w:rsidRPr="0062646F">
        <w:t xml:space="preserve"> trajector</w:t>
      </w:r>
      <w:ins w:id="198" w:author="Editor" w:date="2020-06-25T11:17:00Z">
        <w:r w:rsidR="000E3A1C" w:rsidRPr="0062646F">
          <w:t>ies was that</w:t>
        </w:r>
      </w:ins>
      <w:del w:id="199" w:author="Editor" w:date="2020-06-25T11:17:00Z">
        <w:r w:rsidRPr="0062646F" w:rsidDel="000E3A1C">
          <w:delText>y</w:delText>
        </w:r>
      </w:del>
      <w:r w:rsidRPr="0062646F">
        <w:t xml:space="preserve"> of the </w:t>
      </w:r>
      <w:proofErr w:type="spellStart"/>
      <w:r w:rsidRPr="0062646F">
        <w:t>trp</w:t>
      </w:r>
      <w:proofErr w:type="spellEnd"/>
      <w:r w:rsidRPr="0062646F">
        <w:t xml:space="preserve">-cage protein, simulated with </w:t>
      </w:r>
      <w:commentRangeStart w:id="200"/>
      <w:r w:rsidRPr="0062646F">
        <w:t>molecular dynamics (MD)</w:t>
      </w:r>
      <w:commentRangeEnd w:id="200"/>
      <w:r w:rsidR="00B37783" w:rsidRPr="0062646F">
        <w:rPr>
          <w:rStyle w:val="CommentReference"/>
        </w:rPr>
        <w:commentReference w:id="200"/>
      </w:r>
      <w:r w:rsidRPr="0062646F">
        <w:t xml:space="preserve"> using the Anton supercomputer [2], with a simulation time of 208 </w:t>
      </w:r>
      <w:del w:id="201" w:author="Editor" w:date="2020-06-25T12:51:00Z">
        <w:r w:rsidRPr="0062646F" w:rsidDel="007F1D8D">
          <w:rPr>
            <w:i/>
            <w:iCs/>
          </w:rPr>
          <w:delText>u</w:delText>
        </w:r>
      </w:del>
      <w:proofErr w:type="spellStart"/>
      <w:ins w:id="202" w:author="Editor" w:date="2020-06-25T12:51:00Z">
        <w:r w:rsidR="007F1D8D" w:rsidRPr="0062646F">
          <w:rPr>
            <w:rFonts w:ascii="Cambria" w:hAnsi="Cambria"/>
            <w:i/>
            <w:iCs/>
          </w:rPr>
          <w:t>μ</w:t>
        </w:r>
      </w:ins>
      <w:r w:rsidRPr="0062646F">
        <w:rPr>
          <w:i/>
          <w:iCs/>
        </w:rPr>
        <w:t>s</w:t>
      </w:r>
      <w:proofErr w:type="spellEnd"/>
      <w:r w:rsidRPr="0062646F">
        <w:t>, a</w:t>
      </w:r>
      <w:ins w:id="203" w:author="Editor" w:date="2020-06-25T12:51:00Z">
        <w:r w:rsidR="007F1D8D" w:rsidRPr="0062646F">
          <w:t xml:space="preserve"> time step of</w:t>
        </w:r>
      </w:ins>
      <w:r w:rsidRPr="0062646F">
        <w:t xml:space="preserve"> 200 </w:t>
      </w:r>
      <w:proofErr w:type="spellStart"/>
      <w:r w:rsidRPr="0062646F">
        <w:rPr>
          <w:i/>
          <w:iCs/>
        </w:rPr>
        <w:t>ps</w:t>
      </w:r>
      <w:proofErr w:type="spellEnd"/>
      <w:del w:id="204" w:author="Editor" w:date="2020-06-25T12:51:00Z">
        <w:r w:rsidRPr="0062646F" w:rsidDel="007F1D8D">
          <w:delText xml:space="preserve"> time step</w:delText>
        </w:r>
      </w:del>
      <w:r w:rsidRPr="0062646F">
        <w:t xml:space="preserve">, and 1044001 conformations. </w:t>
      </w:r>
      <w:del w:id="205" w:author="Editor" w:date="2020-06-25T11:20:00Z">
        <w:r w:rsidRPr="0062646F" w:rsidDel="009D2AD6">
          <w:delText>Second, the</w:delText>
        </w:r>
      </w:del>
      <w:ins w:id="206" w:author="Editor" w:date="2020-06-25T11:20:00Z">
        <w:r w:rsidR="009D2AD6" w:rsidRPr="0062646F">
          <w:t>The second</w:t>
        </w:r>
      </w:ins>
      <w:r w:rsidRPr="0062646F">
        <w:t xml:space="preserve"> trajectory </w:t>
      </w:r>
      <w:ins w:id="207" w:author="Editor" w:date="2020-06-25T11:20:00Z">
        <w:r w:rsidR="009D2AD6" w:rsidRPr="0062646F">
          <w:t xml:space="preserve">was that </w:t>
        </w:r>
      </w:ins>
      <w:r w:rsidRPr="0062646F">
        <w:t xml:space="preserve">of the </w:t>
      </w:r>
      <w:proofErr w:type="spellStart"/>
      <w:r w:rsidRPr="0062646F">
        <w:t>villin</w:t>
      </w:r>
      <w:proofErr w:type="spellEnd"/>
      <w:r w:rsidRPr="0062646F">
        <w:t xml:space="preserve">-headpiece protein, also simulated with </w:t>
      </w:r>
      <w:commentRangeStart w:id="208"/>
      <w:del w:id="209" w:author="Editor" w:date="2020-06-25T11:20:00Z">
        <w:r w:rsidRPr="0062646F" w:rsidDel="009D2AD6">
          <w:delText>D</w:delText>
        </w:r>
      </w:del>
      <w:r w:rsidRPr="0062646F">
        <w:t>M</w:t>
      </w:r>
      <w:ins w:id="210" w:author="Editor" w:date="2020-06-25T11:20:00Z">
        <w:r w:rsidR="009D2AD6" w:rsidRPr="0062646F">
          <w:t>D</w:t>
        </w:r>
        <w:commentRangeEnd w:id="208"/>
        <w:r w:rsidR="009D2AD6" w:rsidRPr="0062646F">
          <w:rPr>
            <w:rStyle w:val="CommentReference"/>
          </w:rPr>
          <w:commentReference w:id="208"/>
        </w:r>
      </w:ins>
      <w:r w:rsidRPr="0062646F">
        <w:t xml:space="preserve"> using the </w:t>
      </w:r>
      <w:proofErr w:type="spellStart"/>
      <w:ins w:id="211" w:author="Editor" w:date="2020-06-25T11:20:00Z">
        <w:r w:rsidR="009D2AD6" w:rsidRPr="0062646F">
          <w:t>F</w:t>
        </w:r>
      </w:ins>
      <w:del w:id="212" w:author="Editor" w:date="2020-06-25T11:20:00Z">
        <w:r w:rsidRPr="0062646F" w:rsidDel="009D2AD6">
          <w:delText>f</w:delText>
        </w:r>
      </w:del>
      <w:r w:rsidRPr="0062646F">
        <w:t>olding@home</w:t>
      </w:r>
      <w:proofErr w:type="spellEnd"/>
      <w:r w:rsidRPr="0062646F">
        <w:t xml:space="preserve"> distributed platform [15], with a simulation time of 8 </w:t>
      </w:r>
      <w:proofErr w:type="spellStart"/>
      <w:ins w:id="213" w:author="Editor" w:date="2020-06-25T12:53:00Z">
        <w:r w:rsidR="007F1D8D" w:rsidRPr="0062646F">
          <w:rPr>
            <w:rFonts w:ascii="Cambria" w:hAnsi="Cambria"/>
            <w:i/>
            <w:iCs/>
          </w:rPr>
          <w:t>μ</w:t>
        </w:r>
      </w:ins>
      <w:del w:id="214" w:author="Editor" w:date="2020-06-25T12:53:00Z">
        <w:r w:rsidRPr="0062646F" w:rsidDel="007F1D8D">
          <w:rPr>
            <w:i/>
            <w:iCs/>
          </w:rPr>
          <w:delText>u</w:delText>
        </w:r>
      </w:del>
      <w:r w:rsidRPr="0062646F">
        <w:rPr>
          <w:i/>
          <w:iCs/>
        </w:rPr>
        <w:t>s</w:t>
      </w:r>
      <w:proofErr w:type="spellEnd"/>
      <w:r w:rsidRPr="0062646F">
        <w:t xml:space="preserve">, a </w:t>
      </w:r>
      <w:ins w:id="215" w:author="Editor" w:date="2020-06-25T12:53:00Z">
        <w:r w:rsidR="007F1D8D" w:rsidRPr="0062646F">
          <w:t xml:space="preserve">time step of </w:t>
        </w:r>
      </w:ins>
      <w:r w:rsidRPr="0062646F">
        <w:t xml:space="preserve">50 </w:t>
      </w:r>
      <w:proofErr w:type="spellStart"/>
      <w:r w:rsidRPr="0062646F">
        <w:rPr>
          <w:i/>
          <w:iCs/>
        </w:rPr>
        <w:t>ps</w:t>
      </w:r>
      <w:proofErr w:type="spellEnd"/>
      <w:del w:id="216" w:author="Editor" w:date="2020-06-25T12:53:00Z">
        <w:r w:rsidRPr="0062646F" w:rsidDel="007F1D8D">
          <w:delText xml:space="preserve"> time step</w:delText>
        </w:r>
      </w:del>
      <w:r w:rsidRPr="0062646F">
        <w:t xml:space="preserve">, and 15201 conformations. </w:t>
      </w:r>
      <w:del w:id="217" w:author="Editor" w:date="2020-06-25T11:20:00Z">
        <w:r w:rsidRPr="0062646F" w:rsidDel="009D2AD6">
          <w:delText xml:space="preserve">And </w:delText>
        </w:r>
      </w:del>
      <w:ins w:id="218" w:author="Editor" w:date="2020-06-25T11:20:00Z">
        <w:r w:rsidR="009D2AD6" w:rsidRPr="0062646F">
          <w:t xml:space="preserve">The </w:t>
        </w:r>
      </w:ins>
      <w:r w:rsidRPr="0062646F">
        <w:t>third</w:t>
      </w:r>
      <w:del w:id="219" w:author="Editor" w:date="2020-06-25T11:21:00Z">
        <w:r w:rsidRPr="0062646F" w:rsidDel="009D2AD6">
          <w:delText>, the</w:delText>
        </w:r>
      </w:del>
      <w:r w:rsidRPr="0062646F">
        <w:t xml:space="preserve"> trajectory </w:t>
      </w:r>
      <w:ins w:id="220" w:author="Editor" w:date="2020-06-25T11:21:00Z">
        <w:r w:rsidR="009D2AD6" w:rsidRPr="0062646F">
          <w:t xml:space="preserve">was that </w:t>
        </w:r>
      </w:ins>
      <w:r w:rsidRPr="0062646F">
        <w:t>of the ribonuclease H protein, simulated with the Probabilistic Roadmap Method using the Parasol folding server [16], with 429 folding steps (instead of time steps, see below)</w:t>
      </w:r>
      <w:ins w:id="221" w:author="Editor" w:date="2020-06-25T11:21:00Z">
        <w:r w:rsidR="009D2AD6" w:rsidRPr="0062646F">
          <w:t>,</w:t>
        </w:r>
      </w:ins>
      <w:r w:rsidRPr="0062646F">
        <w:t xml:space="preserve"> each corresponding to 429 conformations.</w:t>
      </w:r>
    </w:p>
    <w:p w14:paraId="3101F22A" w14:textId="77777777" w:rsidR="00E9779C" w:rsidRPr="0062646F" w:rsidRDefault="00A04617">
      <w:pPr>
        <w:pStyle w:val="Heading2"/>
        <w:jc w:val="both"/>
      </w:pPr>
      <w:bookmarkStart w:id="222" w:name="time-steps-and-folding-steps"/>
      <w:bookmarkEnd w:id="222"/>
      <w:commentRangeStart w:id="223"/>
      <w:r w:rsidRPr="0062646F">
        <w:t>Time steps and Folding steps</w:t>
      </w:r>
      <w:commentRangeEnd w:id="223"/>
      <w:r w:rsidR="009D2AD6" w:rsidRPr="0062646F">
        <w:rPr>
          <w:rStyle w:val="CommentReference"/>
          <w:rFonts w:asciiTheme="minorHAnsi" w:eastAsiaTheme="minorHAnsi" w:hAnsiTheme="minorHAnsi" w:cstheme="minorBidi"/>
          <w:b w:val="0"/>
          <w:bCs w:val="0"/>
          <w:color w:val="auto"/>
        </w:rPr>
        <w:commentReference w:id="223"/>
      </w:r>
    </w:p>
    <w:p w14:paraId="32B3F300" w14:textId="4C386A6F" w:rsidR="00E9779C" w:rsidRPr="0062646F" w:rsidRDefault="00A04617">
      <w:pPr>
        <w:pStyle w:val="FirstParagraph"/>
        <w:jc w:val="both"/>
      </w:pPr>
      <w:r w:rsidRPr="0062646F">
        <w:t>A time step in MD trajectories is the time length at which conformations are sampled or evaluated during the simulation</w:t>
      </w:r>
      <w:del w:id="224" w:author="Editor" w:date="2020-06-25T11:22:00Z">
        <w:r w:rsidRPr="0062646F" w:rsidDel="009D2AD6">
          <w:delText xml:space="preserve">. While </w:delText>
        </w:r>
      </w:del>
      <w:ins w:id="225" w:author="Editor" w:date="2020-06-25T11:22:00Z">
        <w:r w:rsidR="009D2AD6" w:rsidRPr="0062646F">
          <w:t xml:space="preserve">, whereas </w:t>
        </w:r>
      </w:ins>
      <w:r w:rsidRPr="0062646F">
        <w:t xml:space="preserve">a folding step, </w:t>
      </w:r>
      <w:ins w:id="226" w:author="Editor" w:date="2020-06-25T11:22:00Z">
        <w:r w:rsidR="009D2AD6" w:rsidRPr="0062646F">
          <w:t xml:space="preserve">as employed </w:t>
        </w:r>
      </w:ins>
      <w:r w:rsidRPr="0062646F">
        <w:t xml:space="preserve">in the </w:t>
      </w:r>
      <w:proofErr w:type="spellStart"/>
      <w:r w:rsidRPr="0062646F">
        <w:t>PRM</w:t>
      </w:r>
      <w:proofErr w:type="spellEnd"/>
      <w:r w:rsidRPr="0062646F">
        <w:t xml:space="preserve"> and </w:t>
      </w:r>
      <w:del w:id="227" w:author="Editor" w:date="2020-06-25T11:22:00Z">
        <w:r w:rsidRPr="0062646F" w:rsidDel="009D2AD6">
          <w:delText xml:space="preserve">in </w:delText>
        </w:r>
      </w:del>
      <w:r w:rsidRPr="0062646F">
        <w:t>the reduced trajectories produced by our algorithm, represents the most likely conformation occurring during a time interval or from a set of likely candidate conformations.</w:t>
      </w:r>
    </w:p>
    <w:p w14:paraId="3C7E1440" w14:textId="77777777" w:rsidR="00E9779C" w:rsidRPr="0062646F" w:rsidRDefault="00A04617">
      <w:pPr>
        <w:pStyle w:val="Heading2"/>
        <w:jc w:val="both"/>
      </w:pPr>
      <w:bookmarkStart w:id="228" w:name="pairwise-comparison-of-protein-structure"/>
      <w:bookmarkEnd w:id="228"/>
      <w:r w:rsidRPr="0062646F">
        <w:t xml:space="preserve">Pairwise comparison of protein structures using the TM-score </w:t>
      </w:r>
    </w:p>
    <w:p w14:paraId="4BDBBF81" w14:textId="56C24305" w:rsidR="00E9779C" w:rsidRPr="0062646F" w:rsidRDefault="00A04617">
      <w:pPr>
        <w:pStyle w:val="FirstParagraph"/>
        <w:jc w:val="both"/>
      </w:pPr>
      <w:r w:rsidRPr="0062646F">
        <w:t xml:space="preserve">In this work, we used the TM-score metric for </w:t>
      </w:r>
      <w:ins w:id="229" w:author="Editor" w:date="2020-06-25T11:23:00Z">
        <w:r w:rsidR="009D2AD6" w:rsidRPr="0062646F">
          <w:t xml:space="preserve">the </w:t>
        </w:r>
      </w:ins>
      <w:r w:rsidRPr="0062646F">
        <w:t>pairwise comparison of protein structure</w:t>
      </w:r>
      <w:del w:id="230" w:author="Editor" w:date="2020-06-25T11:23:00Z">
        <w:r w:rsidRPr="0062646F" w:rsidDel="009D2AD6">
          <w:delText>s</w:delText>
        </w:r>
      </w:del>
      <w:r w:rsidRPr="0062646F">
        <w:t xml:space="preserve"> [14]. This metric is used in both the proposed algorithm and in the techniques for reduction of protein folding used </w:t>
      </w:r>
      <w:del w:id="231" w:author="Editor" w:date="2020-06-25T11:24:00Z">
        <w:r w:rsidRPr="0062646F" w:rsidDel="009D2AD6">
          <w:delText xml:space="preserve">to </w:delText>
        </w:r>
      </w:del>
      <w:ins w:id="232" w:author="Editor" w:date="2020-06-25T11:24:00Z">
        <w:r w:rsidR="009D2AD6" w:rsidRPr="0062646F">
          <w:t xml:space="preserve">for </w:t>
        </w:r>
      </w:ins>
      <w:r w:rsidRPr="0062646F">
        <w:t>compar</w:t>
      </w:r>
      <w:del w:id="233" w:author="Editor" w:date="2020-06-25T11:24:00Z">
        <w:r w:rsidRPr="0062646F" w:rsidDel="009D2AD6">
          <w:delText>e its results</w:delText>
        </w:r>
      </w:del>
      <w:ins w:id="234" w:author="Editor" w:date="2020-06-25T11:24:00Z">
        <w:r w:rsidR="009D2AD6" w:rsidRPr="0062646F">
          <w:t>ison</w:t>
        </w:r>
      </w:ins>
      <w:r w:rsidRPr="0062646F">
        <w:t>. The TM-score is more sensitive to the global topology than local variations</w:t>
      </w:r>
      <w:del w:id="235" w:author="Editor" w:date="2020-06-25T11:24:00Z">
        <w:r w:rsidRPr="0062646F" w:rsidDel="009D2AD6">
          <w:delText>, and so</w:delText>
        </w:r>
      </w:del>
      <w:ins w:id="236" w:author="Editor" w:date="2020-06-25T11:24:00Z">
        <w:r w:rsidR="009D2AD6" w:rsidRPr="0062646F">
          <w:t>; thus,</w:t>
        </w:r>
      </w:ins>
      <w:r w:rsidRPr="0062646F">
        <w:t xml:space="preserve"> it estimates the pairwise similarity of protein structures much more accurately than the Root Mean Square-Deviation (</w:t>
      </w:r>
      <w:proofErr w:type="spellStart"/>
      <w:r w:rsidRPr="0062646F">
        <w:t>RMSD</w:t>
      </w:r>
      <w:proofErr w:type="spellEnd"/>
      <w:r w:rsidRPr="0062646F">
        <w:t xml:space="preserve">), a common metric used for the same purpose. The TM-score ranges from 0 to 1, where 1 is a perfect match. </w:t>
      </w:r>
      <w:commentRangeStart w:id="237"/>
      <w:r w:rsidRPr="0062646F">
        <w:t>Based on statistics</w:t>
      </w:r>
      <w:commentRangeEnd w:id="237"/>
      <w:r w:rsidR="009D2AD6" w:rsidRPr="0062646F">
        <w:rPr>
          <w:rStyle w:val="CommentReference"/>
        </w:rPr>
        <w:commentReference w:id="237"/>
      </w:r>
      <w:r w:rsidRPr="0062646F">
        <w:t xml:space="preserve"> [17], a TM-score lower than 0.17 indicates</w:t>
      </w:r>
      <w:ins w:id="238" w:author="Editor" w:date="2020-06-25T11:25:00Z">
        <w:r w:rsidR="007A5490" w:rsidRPr="0062646F">
          <w:t xml:space="preserve"> no similarity of</w:t>
        </w:r>
      </w:ins>
      <w:r w:rsidRPr="0062646F">
        <w:t xml:space="preserve"> two random structures</w:t>
      </w:r>
      <w:del w:id="239" w:author="Editor" w:date="2020-06-25T11:25:00Z">
        <w:r w:rsidRPr="0062646F" w:rsidDel="007A5490">
          <w:delText xml:space="preserve"> with no relation of similarity</w:delText>
        </w:r>
      </w:del>
      <w:r w:rsidRPr="0062646F">
        <w:t xml:space="preserve">, </w:t>
      </w:r>
      <w:del w:id="240" w:author="Editor" w:date="2020-06-25T11:25:00Z">
        <w:r w:rsidRPr="0062646F" w:rsidDel="007A5490">
          <w:delText xml:space="preserve">and </w:delText>
        </w:r>
      </w:del>
      <w:ins w:id="241" w:author="Editor" w:date="2020-06-25T11:25:00Z">
        <w:r w:rsidR="007A5490" w:rsidRPr="0062646F">
          <w:t xml:space="preserve">whereas </w:t>
        </w:r>
      </w:ins>
      <w:r w:rsidRPr="0062646F">
        <w:t xml:space="preserve">a TM-score higher than 0.5 indicates </w:t>
      </w:r>
      <w:del w:id="242" w:author="Editor" w:date="2020-06-25T11:25:00Z">
        <w:r w:rsidRPr="0062646F" w:rsidDel="007A5490">
          <w:delText xml:space="preserve">that the structures have </w:delText>
        </w:r>
      </w:del>
      <w:r w:rsidRPr="0062646F">
        <w:t xml:space="preserve">a degree of similarity </w:t>
      </w:r>
      <w:ins w:id="243" w:author="Editor" w:date="2020-06-25T11:25:00Z">
        <w:r w:rsidR="007A5490" w:rsidRPr="0062646F">
          <w:t xml:space="preserve">between two structures </w:t>
        </w:r>
        <w:commentRangeStart w:id="244"/>
        <w:r w:rsidR="007A5490" w:rsidRPr="0062646F">
          <w:t xml:space="preserve">beyond that expected </w:t>
        </w:r>
      </w:ins>
      <w:commentRangeEnd w:id="244"/>
      <w:ins w:id="245" w:author="Editor" w:date="2020-06-25T11:26:00Z">
        <w:r w:rsidR="007A5490" w:rsidRPr="0062646F">
          <w:rPr>
            <w:rStyle w:val="CommentReference"/>
          </w:rPr>
          <w:commentReference w:id="244"/>
        </w:r>
      </w:ins>
      <w:del w:id="246" w:author="Editor" w:date="2020-06-25T11:25:00Z">
        <w:r w:rsidRPr="0062646F" w:rsidDel="007A5490">
          <w:delText xml:space="preserve">that is not given </w:delText>
        </w:r>
      </w:del>
      <w:r w:rsidRPr="0062646F">
        <w:t>by chance.</w:t>
      </w:r>
    </w:p>
    <w:p w14:paraId="484E930D" w14:textId="77777777" w:rsidR="00E9779C" w:rsidRPr="0062646F" w:rsidRDefault="00A04617">
      <w:pPr>
        <w:pStyle w:val="Heading2"/>
        <w:jc w:val="both"/>
      </w:pPr>
      <w:bookmarkStart w:id="247" w:name="other-techniques-for-protein-folding-red"/>
      <w:bookmarkEnd w:id="247"/>
      <w:r w:rsidRPr="0062646F">
        <w:lastRenderedPageBreak/>
        <w:t xml:space="preserve">Other techniques for protein folding reduction </w:t>
      </w:r>
    </w:p>
    <w:p w14:paraId="096C35BD" w14:textId="2E5A90BE" w:rsidR="00E9779C" w:rsidRPr="0062646F" w:rsidRDefault="00A04617">
      <w:pPr>
        <w:pStyle w:val="FirstParagraph"/>
        <w:jc w:val="both"/>
      </w:pPr>
      <w:proofErr w:type="spellStart"/>
      <w:r w:rsidRPr="0062646F">
        <w:t>nMDS</w:t>
      </w:r>
      <w:proofErr w:type="spellEnd"/>
      <w:r w:rsidRPr="0062646F">
        <w:t xml:space="preserve"> and clustering techniques were used to </w:t>
      </w:r>
      <w:del w:id="248" w:author="Editor" w:date="2020-06-25T11:38:00Z">
        <w:r w:rsidRPr="0062646F" w:rsidDel="00523EEC">
          <w:delText xml:space="preserve">get </w:delText>
        </w:r>
      </w:del>
      <w:ins w:id="249" w:author="Editor" w:date="2020-06-25T11:38:00Z">
        <w:r w:rsidR="00523EEC" w:rsidRPr="0062646F">
          <w:t xml:space="preserve">obtain </w:t>
        </w:r>
      </w:ins>
      <w:r w:rsidRPr="0062646F">
        <w:t xml:space="preserve">the intrinsic information from both the original and </w:t>
      </w:r>
      <w:ins w:id="250" w:author="Editor" w:date="2020-06-25T11:38:00Z">
        <w:r w:rsidR="00523EEC" w:rsidRPr="0062646F">
          <w:t xml:space="preserve">the </w:t>
        </w:r>
      </w:ins>
      <w:r w:rsidRPr="0062646F">
        <w:t xml:space="preserve">two reduced trajectories of the </w:t>
      </w:r>
      <w:proofErr w:type="spellStart"/>
      <w:r w:rsidRPr="0062646F">
        <w:t>villin</w:t>
      </w:r>
      <w:proofErr w:type="spellEnd"/>
      <w:r w:rsidRPr="0062646F">
        <w:t>-headpiece protein [5], and the</w:t>
      </w:r>
      <w:ins w:id="251" w:author="Editor" w:date="2020-06-25T11:38:00Z">
        <w:r w:rsidR="00523EEC" w:rsidRPr="0062646F">
          <w:t>ir results were</w:t>
        </w:r>
      </w:ins>
      <w:del w:id="252" w:author="Editor" w:date="2020-06-25T11:38:00Z">
        <w:r w:rsidRPr="0062646F" w:rsidDel="00523EEC">
          <w:delText>n</w:delText>
        </w:r>
      </w:del>
      <w:r w:rsidRPr="0062646F">
        <w:t xml:space="preserve"> compare</w:t>
      </w:r>
      <w:del w:id="253" w:author="Editor" w:date="2020-06-25T11:38:00Z">
        <w:r w:rsidRPr="0062646F" w:rsidDel="00523EEC">
          <w:delText xml:space="preserve"> them</w:delText>
        </w:r>
      </w:del>
      <w:ins w:id="254" w:author="Editor" w:date="2020-06-25T11:38:00Z">
        <w:r w:rsidR="00523EEC" w:rsidRPr="0062646F">
          <w:t>d</w:t>
        </w:r>
      </w:ins>
      <w:r w:rsidRPr="0062646F">
        <w:t xml:space="preserve"> (</w:t>
      </w:r>
      <w:ins w:id="255" w:author="Editor" w:date="2020-06-25T11:53:00Z">
        <w:r w:rsidR="002D46F9" w:rsidRPr="0062646F">
          <w:t>s</w:t>
        </w:r>
      </w:ins>
      <w:del w:id="256" w:author="Editor" w:date="2020-06-25T11:53:00Z">
        <w:r w:rsidRPr="0062646F" w:rsidDel="002D46F9">
          <w:delText>S</w:delText>
        </w:r>
      </w:del>
      <w:r w:rsidRPr="0062646F">
        <w:t xml:space="preserve">ee </w:t>
      </w:r>
      <w:ins w:id="257" w:author="Editor" w:date="2020-06-25T11:38:00Z">
        <w:r w:rsidR="00523EEC" w:rsidRPr="0062646F">
          <w:t>R</w:t>
        </w:r>
      </w:ins>
      <w:del w:id="258" w:author="Editor" w:date="2020-06-25T11:38:00Z">
        <w:r w:rsidRPr="0062646F" w:rsidDel="00523EEC">
          <w:delText>r</w:delText>
        </w:r>
      </w:del>
      <w:r w:rsidRPr="0062646F">
        <w:t>esults).</w:t>
      </w:r>
    </w:p>
    <w:p w14:paraId="1756493D" w14:textId="1740911A" w:rsidR="00E9779C" w:rsidRPr="0062646F" w:rsidRDefault="00A04617">
      <w:pPr>
        <w:pStyle w:val="BodyText"/>
        <w:jc w:val="both"/>
      </w:pPr>
      <w:proofErr w:type="spellStart"/>
      <w:r w:rsidRPr="0062646F">
        <w:t>nMDS</w:t>
      </w:r>
      <w:proofErr w:type="spellEnd"/>
      <w:r w:rsidRPr="0062646F">
        <w:t xml:space="preserve"> reductions were carried out using the R-function </w:t>
      </w:r>
      <w:proofErr w:type="spellStart"/>
      <w:r w:rsidRPr="0062646F">
        <w:t>monoMDS</w:t>
      </w:r>
      <w:proofErr w:type="spellEnd"/>
      <w:r w:rsidRPr="0062646F">
        <w:t xml:space="preserve"> [18], taking as input the dissimilarity matrix obtained from the pairwise comparison</w:t>
      </w:r>
      <w:ins w:id="259" w:author="Editor" w:date="2020-06-25T11:53:00Z">
        <w:r w:rsidR="002D46F9" w:rsidRPr="0062646F">
          <w:t>s</w:t>
        </w:r>
      </w:ins>
      <w:r w:rsidRPr="0062646F">
        <w:t xml:space="preserve"> of all the protein conformations of the folding trajectory. </w:t>
      </w:r>
      <w:del w:id="260" w:author="Editor" w:date="2020-06-25T11:53:00Z">
        <w:r w:rsidRPr="0062646F" w:rsidDel="002D46F9">
          <w:delText>And, the</w:delText>
        </w:r>
      </w:del>
      <w:ins w:id="261" w:author="Editor" w:date="2020-06-25T11:53:00Z">
        <w:r w:rsidR="002D46F9" w:rsidRPr="0062646F">
          <w:t>The</w:t>
        </w:r>
      </w:ins>
      <w:r w:rsidRPr="0062646F">
        <w:t xml:space="preserve"> complete-linkage clustering reductions were carried out using the R-function </w:t>
      </w:r>
      <w:proofErr w:type="spellStart"/>
      <w:r w:rsidRPr="0062646F">
        <w:t>hclust</w:t>
      </w:r>
      <w:proofErr w:type="spellEnd"/>
      <w:r w:rsidRPr="0062646F">
        <w:t xml:space="preserve"> [19], taking as input a matrix with the first two principal components from a </w:t>
      </w:r>
      <w:proofErr w:type="spellStart"/>
      <w:r w:rsidRPr="0062646F">
        <w:t>PCA</w:t>
      </w:r>
      <w:proofErr w:type="spellEnd"/>
      <w:r w:rsidRPr="0062646F">
        <w:t xml:space="preserve"> analysis. This </w:t>
      </w:r>
      <w:proofErr w:type="spellStart"/>
      <w:r w:rsidRPr="0062646F">
        <w:t>PCA</w:t>
      </w:r>
      <w:proofErr w:type="spellEnd"/>
      <w:r w:rsidRPr="0062646F">
        <w:t xml:space="preserve"> analysis was carried out using the R-function </w:t>
      </w:r>
      <w:proofErr w:type="spellStart"/>
      <w:r w:rsidRPr="0062646F">
        <w:t>pca.xyz</w:t>
      </w:r>
      <w:proofErr w:type="spellEnd"/>
      <w:r w:rsidRPr="0062646F">
        <w:t xml:space="preserve"> [20], taking as input a matrix with the 3D coordinates of the </w:t>
      </w:r>
      <m:oMath>
        <m:r>
          <w:rPr>
            <w:rFonts w:ascii="Cambria Math" w:hAnsi="Cambria Math"/>
          </w:rPr>
          <m:t>Cα</m:t>
        </m:r>
      </m:oMath>
      <w:r w:rsidRPr="0062646F">
        <w:t xml:space="preserve"> atoms of all the protein conformations of the folding trajectory.</w:t>
      </w:r>
    </w:p>
    <w:p w14:paraId="644457C3" w14:textId="2043123E" w:rsidR="00E9779C" w:rsidRPr="0062646F" w:rsidRDefault="00A04617">
      <w:pPr>
        <w:pStyle w:val="BodyText"/>
        <w:jc w:val="both"/>
      </w:pPr>
      <w:r w:rsidRPr="0062646F">
        <w:t xml:space="preserve">The reduced trajectories were calculated with the proposed algorithm from the </w:t>
      </w:r>
      <w:proofErr w:type="spellStart"/>
      <w:r w:rsidRPr="0062646F">
        <w:t>villin</w:t>
      </w:r>
      <w:proofErr w:type="spellEnd"/>
      <w:r w:rsidRPr="0062646F">
        <w:t xml:space="preserve">-headpiece trajectory with 15201 conformations. The first </w:t>
      </w:r>
      <w:ins w:id="262" w:author="Editor" w:date="2020-06-25T11:54:00Z">
        <w:r w:rsidR="002D46F9" w:rsidRPr="0062646F">
          <w:t xml:space="preserve">reduced trajectory had </w:t>
        </w:r>
      </w:ins>
      <w:del w:id="263" w:author="Editor" w:date="2020-06-25T11:54:00Z">
        <w:r w:rsidRPr="0062646F" w:rsidDel="002D46F9">
          <w:delText xml:space="preserve">with </w:delText>
        </w:r>
      </w:del>
      <w:r w:rsidRPr="0062646F">
        <w:t>7197 conformations (</w:t>
      </w:r>
      <w:ins w:id="264" w:author="Editor" w:date="2020-06-25T11:55:00Z">
        <w:r w:rsidR="002D46F9" w:rsidRPr="0062646F">
          <w:t>representing a reduction of</w:t>
        </w:r>
      </w:ins>
      <w:del w:id="265" w:author="Editor" w:date="2020-06-25T11:55:00Z">
        <w:r w:rsidRPr="0062646F" w:rsidDel="002D46F9">
          <w:delText>reduced by</w:delText>
        </w:r>
      </w:del>
      <w:r w:rsidRPr="0062646F">
        <w:t xml:space="preserve"> 52%), and the second </w:t>
      </w:r>
      <w:del w:id="266" w:author="Editor" w:date="2020-06-25T11:54:00Z">
        <w:r w:rsidRPr="0062646F" w:rsidDel="002D46F9">
          <w:delText xml:space="preserve">with </w:delText>
        </w:r>
      </w:del>
      <w:ins w:id="267" w:author="Editor" w:date="2020-06-25T11:54:00Z">
        <w:r w:rsidR="002D46F9" w:rsidRPr="0062646F">
          <w:t xml:space="preserve">had </w:t>
        </w:r>
      </w:ins>
      <w:r w:rsidRPr="0062646F">
        <w:t>2258 conformations (</w:t>
      </w:r>
      <w:ins w:id="268" w:author="Editor" w:date="2020-06-25T11:55:00Z">
        <w:r w:rsidR="002D46F9" w:rsidRPr="0062646F">
          <w:t xml:space="preserve">representing a reduction of </w:t>
        </w:r>
      </w:ins>
      <w:del w:id="269" w:author="Editor" w:date="2020-06-25T11:55:00Z">
        <w:r w:rsidRPr="0062646F" w:rsidDel="002D46F9">
          <w:delText xml:space="preserve">reduced by </w:delText>
        </w:r>
      </w:del>
      <w:r w:rsidRPr="0062646F">
        <w:t>80%).</w:t>
      </w:r>
    </w:p>
    <w:p w14:paraId="2CE7D34B" w14:textId="77777777" w:rsidR="00E9779C" w:rsidRPr="0062646F" w:rsidRDefault="00A04617">
      <w:pPr>
        <w:pStyle w:val="Heading1"/>
        <w:jc w:val="both"/>
      </w:pPr>
      <w:bookmarkStart w:id="270" w:name="implementation"/>
      <w:bookmarkEnd w:id="270"/>
      <w:r w:rsidRPr="0062646F">
        <w:t>Implementation</w:t>
      </w:r>
    </w:p>
    <w:p w14:paraId="54A1BCF6" w14:textId="1E534AE4" w:rsidR="00E9779C" w:rsidRPr="0062646F" w:rsidRDefault="00A04617">
      <w:pPr>
        <w:pStyle w:val="FirstParagraph"/>
        <w:jc w:val="both"/>
      </w:pPr>
      <w:r w:rsidRPr="0062646F">
        <w:t xml:space="preserve">The proposed algorithm reduces a trajectory of protein folding in three steps: partitioning, extraction, and selection. The first step runs only once, </w:t>
      </w:r>
      <w:del w:id="271" w:author="Editor" w:date="2020-06-25T11:55:00Z">
        <w:r w:rsidRPr="0062646F" w:rsidDel="002D46F9">
          <w:delText xml:space="preserve">while </w:delText>
        </w:r>
      </w:del>
      <w:ins w:id="272" w:author="Editor" w:date="2020-06-25T11:55:00Z">
        <w:r w:rsidR="002D46F9" w:rsidRPr="0062646F">
          <w:t xml:space="preserve">whereas </w:t>
        </w:r>
      </w:ins>
      <w:r w:rsidRPr="0062646F">
        <w:t>the other two runs several times independently, allowing them to run in parallel. Each step involves a strategy to improve the efficiency of the algorithm when working with large protein</w:t>
      </w:r>
      <w:ins w:id="273" w:author="Editor" w:date="2020-06-25T11:56:00Z">
        <w:r w:rsidR="002D46F9" w:rsidRPr="0062646F">
          <w:t>-</w:t>
        </w:r>
      </w:ins>
      <w:del w:id="274" w:author="Editor" w:date="2020-06-25T11:56:00Z">
        <w:r w:rsidRPr="0062646F" w:rsidDel="002D46F9">
          <w:delText xml:space="preserve"> </w:delText>
        </w:r>
      </w:del>
      <w:r w:rsidRPr="0062646F">
        <w:t>folding trajectories. Figure 3 shows the overview of the algorithm</w:t>
      </w:r>
      <w:ins w:id="275" w:author="Editor" w:date="2020-06-25T11:56:00Z">
        <w:r w:rsidR="002D46F9" w:rsidRPr="0062646F">
          <w:t>,</w:t>
        </w:r>
      </w:ins>
      <w:r w:rsidRPr="0062646F">
        <w:t xml:space="preserve"> and the steps are given below.</w:t>
      </w:r>
    </w:p>
    <w:p w14:paraId="5BDB059A" w14:textId="6B365CB2" w:rsidR="00E9779C" w:rsidRPr="0062646F" w:rsidRDefault="00A04617">
      <w:pPr>
        <w:pStyle w:val="ImageCaption"/>
        <w:jc w:val="both"/>
      </w:pPr>
      <w:commentRangeStart w:id="276"/>
      <w:r w:rsidRPr="0062646F">
        <w:drawing>
          <wp:anchor distT="0" distB="0" distL="0" distR="0" simplePos="0" relativeHeight="251654656" behindDoc="0" locked="0" layoutInCell="1" allowOverlap="1" wp14:anchorId="0471D9DC" wp14:editId="1EBF82CC">
            <wp:simplePos x="0" y="0"/>
            <wp:positionH relativeFrom="column">
              <wp:align>center</wp:align>
            </wp:positionH>
            <wp:positionV relativeFrom="paragraph">
              <wp:posOffset>635</wp:posOffset>
            </wp:positionV>
            <wp:extent cx="2418715" cy="183769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2418715" cy="1837690"/>
                    </a:xfrm>
                    <a:prstGeom prst="rect">
                      <a:avLst/>
                    </a:prstGeom>
                  </pic:spPr>
                </pic:pic>
              </a:graphicData>
            </a:graphic>
          </wp:anchor>
        </w:drawing>
      </w:r>
      <w:r w:rsidRPr="0062646F">
        <w:t xml:space="preserve">Figure </w:t>
      </w:r>
      <w:commentRangeEnd w:id="276"/>
      <w:r w:rsidR="002D46F9" w:rsidRPr="0062646F">
        <w:rPr>
          <w:rStyle w:val="CommentReference"/>
          <w:i w:val="0"/>
        </w:rPr>
        <w:commentReference w:id="276"/>
      </w:r>
      <w:r w:rsidRPr="0062646F">
        <w:t xml:space="preserve">3. </w:t>
      </w:r>
      <w:r w:rsidRPr="0062646F">
        <w:rPr>
          <w:sz w:val="20"/>
          <w:szCs w:val="20"/>
        </w:rPr>
        <w:t xml:space="preserve">Step 1: Divide the trajectory into segments (vertical dashed lines) and reduce each individually. Each segment has n conformations from time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Pr="0062646F">
        <w:rPr>
          <w:sz w:val="20"/>
          <w:szCs w:val="20"/>
        </w:rPr>
        <w:t xml:space="preserve"> to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62646F">
        <w:rPr>
          <w:sz w:val="20"/>
          <w:szCs w:val="20"/>
        </w:rPr>
        <w:t>. Step 2: For each segment, extract characteristic conformations (blue dots) and remove redundant ones (red dots). Stage 3: Select the most representative</w:t>
      </w:r>
      <w:ins w:id="277" w:author="Editor" w:date="2020-06-25T11:58:00Z">
        <w:r w:rsidR="009700B4" w:rsidRPr="0062646F">
          <w:rPr>
            <w:sz w:val="20"/>
            <w:szCs w:val="20"/>
          </w:rPr>
          <w:t xml:space="preserve"> conformations</w:t>
        </w:r>
      </w:ins>
      <w:del w:id="278" w:author="Editor" w:date="2020-06-25T11:58:00Z">
        <w:r w:rsidRPr="0062646F" w:rsidDel="009700B4">
          <w:rPr>
            <w:sz w:val="20"/>
            <w:szCs w:val="20"/>
          </w:rPr>
          <w:delText>s from</w:delText>
        </w:r>
      </w:del>
      <w:ins w:id="279" w:author="Editor" w:date="2020-06-25T11:58:00Z">
        <w:r w:rsidR="009700B4" w:rsidRPr="0062646F">
          <w:rPr>
            <w:sz w:val="20"/>
            <w:szCs w:val="20"/>
          </w:rPr>
          <w:t xml:space="preserve"> among</w:t>
        </w:r>
      </w:ins>
      <w:r w:rsidRPr="0062646F">
        <w:rPr>
          <w:sz w:val="20"/>
          <w:szCs w:val="20"/>
        </w:rPr>
        <w:t xml:space="preserve"> the previous conformations.</w:t>
      </w:r>
    </w:p>
    <w:p w14:paraId="7C72D5C9" w14:textId="77777777" w:rsidR="00E9779C" w:rsidRPr="0062646F" w:rsidRDefault="00A04617">
      <w:pPr>
        <w:pStyle w:val="Heading2"/>
        <w:jc w:val="both"/>
      </w:pPr>
      <w:bookmarkStart w:id="280" w:name="step-1-partitioning"/>
      <w:bookmarkEnd w:id="280"/>
      <w:r w:rsidRPr="0062646F">
        <w:lastRenderedPageBreak/>
        <w:t>Step 1: Partitioning</w:t>
      </w:r>
    </w:p>
    <w:p w14:paraId="5C806EFD" w14:textId="6B7BB3C1" w:rsidR="00E9779C" w:rsidRPr="0062646F" w:rsidRDefault="009700B4">
      <w:pPr>
        <w:pStyle w:val="FirstParagraph"/>
        <w:jc w:val="both"/>
      </w:pPr>
      <w:ins w:id="281" w:author="Editor" w:date="2020-06-25T11:58:00Z">
        <w:r w:rsidRPr="0062646F">
          <w:t xml:space="preserve">In step 1, </w:t>
        </w:r>
      </w:ins>
      <w:del w:id="282" w:author="Editor" w:date="2020-06-25T11:58:00Z">
        <w:r w:rsidR="00A04617" w:rsidRPr="0062646F" w:rsidDel="009700B4">
          <w:delText xml:space="preserve">Divide </w:delText>
        </w:r>
      </w:del>
      <w:r w:rsidR="00A04617" w:rsidRPr="0062646F">
        <w:t xml:space="preserve">the trajectory </w:t>
      </w:r>
      <w:ins w:id="283" w:author="Editor" w:date="2020-06-25T11:58:00Z">
        <w:r w:rsidRPr="0062646F">
          <w:t xml:space="preserve">is divided </w:t>
        </w:r>
      </w:ins>
      <w:r w:rsidR="00A04617" w:rsidRPr="0062646F">
        <w:t>into segments to reduce them locally and in parallel (dotted vertical lines, Figure 3). This</w:t>
      </w:r>
      <w:ins w:id="284" w:author="Editor" w:date="2020-06-25T12:00:00Z">
        <w:r w:rsidR="00C9262A" w:rsidRPr="0062646F">
          <w:t xml:space="preserve"> process</w:t>
        </w:r>
      </w:ins>
      <w:r w:rsidR="00A04617" w:rsidRPr="0062646F">
        <w:t xml:space="preserve"> is carried out by dividing the trajectory from the start to the end in segments with </w:t>
      </w:r>
      <w:r w:rsidR="00A04617" w:rsidRPr="0062646F">
        <w:rPr>
          <w:i/>
        </w:rPr>
        <w:t>N</w:t>
      </w:r>
      <w:r w:rsidR="00A04617" w:rsidRPr="0062646F">
        <w:t xml:space="preserve"> conformations each, where </w:t>
      </w:r>
      <w:r w:rsidR="00A04617" w:rsidRPr="0062646F">
        <w:rPr>
          <w:i/>
        </w:rPr>
        <w:t>N</w:t>
      </w:r>
      <w:r w:rsidR="00A04617" w:rsidRPr="0062646F">
        <w:t xml:space="preserve"> is an input parameter. Local reductions allow </w:t>
      </w:r>
      <w:del w:id="285" w:author="Editor" w:date="2020-06-25T12:00:00Z">
        <w:r w:rsidR="00A04617" w:rsidRPr="0062646F" w:rsidDel="00C9262A">
          <w:delText xml:space="preserve">to </w:delText>
        </w:r>
      </w:del>
      <w:r w:rsidR="00A04617" w:rsidRPr="0062646F">
        <w:t xml:space="preserve">focus on the particular characteristics of each segment that will determine the global characteristics of the trajectory. </w:t>
      </w:r>
      <w:del w:id="286" w:author="Editor" w:date="2020-06-25T12:00:00Z">
        <w:r w:rsidR="00A04617" w:rsidRPr="0062646F" w:rsidDel="00C9262A">
          <w:delText xml:space="preserve">And </w:delText>
        </w:r>
      </w:del>
      <w:ins w:id="287" w:author="Editor" w:date="2020-06-25T12:00:00Z">
        <w:r w:rsidR="00C9262A" w:rsidRPr="0062646F">
          <w:t xml:space="preserve">The </w:t>
        </w:r>
      </w:ins>
      <w:r w:rsidR="00A04617" w:rsidRPr="0062646F">
        <w:t xml:space="preserve">parallel reductions allow </w:t>
      </w:r>
      <w:del w:id="288" w:author="Editor" w:date="2020-06-25T12:00:00Z">
        <w:r w:rsidR="00A04617" w:rsidRPr="0062646F" w:rsidDel="00C9262A">
          <w:delText xml:space="preserve">to </w:delText>
        </w:r>
      </w:del>
      <w:r w:rsidR="00A04617" w:rsidRPr="0062646F">
        <w:t>improve</w:t>
      </w:r>
      <w:ins w:id="289" w:author="Editor" w:date="2020-06-25T12:01:00Z">
        <w:r w:rsidR="00C9262A" w:rsidRPr="0062646F">
          <w:t>d</w:t>
        </w:r>
      </w:ins>
      <w:r w:rsidR="00A04617" w:rsidRPr="0062646F">
        <w:t xml:space="preserve"> </w:t>
      </w:r>
      <w:del w:id="290" w:author="Editor" w:date="2020-06-25T12:01:00Z">
        <w:r w:rsidR="00A04617" w:rsidRPr="0062646F" w:rsidDel="00C9262A">
          <w:delText xml:space="preserve">the </w:delText>
        </w:r>
      </w:del>
      <w:r w:rsidR="00A04617" w:rsidRPr="0062646F">
        <w:t>algorithm efficiency when it runs on machines with more than one processor (e.g.</w:t>
      </w:r>
      <w:ins w:id="291" w:author="Editor" w:date="2020-06-25T12:01:00Z">
        <w:r w:rsidR="00C9262A" w:rsidRPr="0062646F">
          <w:t>,</w:t>
        </w:r>
      </w:ins>
      <w:r w:rsidR="00A04617" w:rsidRPr="0062646F">
        <w:t xml:space="preserve"> multi</w:t>
      </w:r>
      <w:del w:id="292" w:author="Editor" w:date="2020-06-25T11:59:00Z">
        <w:r w:rsidR="00A04617" w:rsidRPr="0062646F" w:rsidDel="00C9262A">
          <w:delText>-</w:delText>
        </w:r>
      </w:del>
      <w:r w:rsidR="00A04617" w:rsidRPr="0062646F">
        <w:t>core computers) (Figur</w:t>
      </w:r>
      <w:ins w:id="293" w:author="Editor" w:date="2020-06-25T12:01:00Z">
        <w:r w:rsidR="00C9262A" w:rsidRPr="0062646F">
          <w:t>e</w:t>
        </w:r>
      </w:ins>
      <w:del w:id="294" w:author="Editor" w:date="2020-06-25T12:01:00Z">
        <w:r w:rsidR="00A04617" w:rsidRPr="0062646F" w:rsidDel="00C9262A">
          <w:delText>a</w:delText>
        </w:r>
      </w:del>
      <w:r w:rsidR="00A04617" w:rsidRPr="0062646F">
        <w:t xml:space="preserve"> 4).</w:t>
      </w:r>
    </w:p>
    <w:p w14:paraId="462EBA33" w14:textId="49D0D22E" w:rsidR="00E9779C" w:rsidRPr="0062646F" w:rsidRDefault="00A04617">
      <w:pPr>
        <w:pStyle w:val="ImageCaption"/>
        <w:jc w:val="both"/>
      </w:pPr>
      <w:commentRangeStart w:id="295"/>
      <w:r w:rsidRPr="0062646F">
        <w:drawing>
          <wp:anchor distT="0" distB="0" distL="0" distR="0" simplePos="0" relativeHeight="251657728" behindDoc="0" locked="0" layoutInCell="1" allowOverlap="1" wp14:anchorId="34099697" wp14:editId="6EE2E775">
            <wp:simplePos x="0" y="0"/>
            <wp:positionH relativeFrom="column">
              <wp:align>center</wp:align>
            </wp:positionH>
            <wp:positionV relativeFrom="paragraph">
              <wp:posOffset>635</wp:posOffset>
            </wp:positionV>
            <wp:extent cx="2504440" cy="199961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2504440" cy="1999615"/>
                    </a:xfrm>
                    <a:prstGeom prst="rect">
                      <a:avLst/>
                    </a:prstGeom>
                  </pic:spPr>
                </pic:pic>
              </a:graphicData>
            </a:graphic>
          </wp:anchor>
        </w:drawing>
      </w:r>
      <w:r w:rsidRPr="0062646F">
        <w:rPr>
          <w:sz w:val="20"/>
          <w:szCs w:val="20"/>
        </w:rPr>
        <w:t>Figur</w:t>
      </w:r>
      <w:ins w:id="296" w:author="Editor" w:date="2020-06-25T12:02:00Z">
        <w:r w:rsidR="00DD7BBB" w:rsidRPr="0062646F">
          <w:rPr>
            <w:sz w:val="20"/>
            <w:szCs w:val="20"/>
          </w:rPr>
          <w:t>e</w:t>
        </w:r>
      </w:ins>
      <w:del w:id="297" w:author="Editor" w:date="2020-06-25T12:02:00Z">
        <w:r w:rsidRPr="0062646F" w:rsidDel="00DD7BBB">
          <w:rPr>
            <w:sz w:val="20"/>
            <w:szCs w:val="20"/>
          </w:rPr>
          <w:delText>a</w:delText>
        </w:r>
      </w:del>
      <w:r w:rsidRPr="0062646F">
        <w:rPr>
          <w:sz w:val="20"/>
          <w:szCs w:val="20"/>
        </w:rPr>
        <w:t xml:space="preserve"> </w:t>
      </w:r>
      <w:commentRangeEnd w:id="295"/>
      <w:r w:rsidR="00DD7BBB" w:rsidRPr="0062646F">
        <w:rPr>
          <w:rStyle w:val="CommentReference"/>
          <w:i w:val="0"/>
        </w:rPr>
        <w:commentReference w:id="295"/>
      </w:r>
      <w:r w:rsidRPr="0062646F">
        <w:rPr>
          <w:sz w:val="20"/>
          <w:szCs w:val="20"/>
        </w:rPr>
        <w:t>4. The trajectory is divided into m segments (</w:t>
      </w:r>
      <w:proofErr w:type="spellStart"/>
      <w:r w:rsidRPr="0062646F">
        <w:rPr>
          <w:sz w:val="20"/>
          <w:szCs w:val="20"/>
        </w:rPr>
        <w:t>S1</w:t>
      </w:r>
      <w:proofErr w:type="spellEnd"/>
      <w:r w:rsidRPr="0062646F">
        <w:rPr>
          <w:sz w:val="20"/>
          <w:szCs w:val="20"/>
        </w:rPr>
        <w:t xml:space="preserve">, ..., </w:t>
      </w:r>
      <w:proofErr w:type="spellStart"/>
      <w:r w:rsidRPr="0062646F">
        <w:rPr>
          <w:sz w:val="20"/>
          <w:szCs w:val="20"/>
        </w:rPr>
        <w:t>Sm</w:t>
      </w:r>
      <w:proofErr w:type="spellEnd"/>
      <w:r w:rsidRPr="0062646F">
        <w:rPr>
          <w:sz w:val="20"/>
          <w:szCs w:val="20"/>
        </w:rPr>
        <w:t>), and each segment is processed separately and in parallel on a machine with n processing cores. The results of the extraction and selection steps (</w:t>
      </w:r>
      <w:proofErr w:type="spellStart"/>
      <w:r w:rsidRPr="0062646F">
        <w:rPr>
          <w:sz w:val="20"/>
          <w:szCs w:val="20"/>
        </w:rPr>
        <w:t>S1</w:t>
      </w:r>
      <w:proofErr w:type="spellEnd"/>
      <w:r w:rsidRPr="0062646F">
        <w:rPr>
          <w:sz w:val="20"/>
          <w:szCs w:val="20"/>
        </w:rPr>
        <w:t xml:space="preserve"> ’, ..., </w:t>
      </w:r>
      <w:proofErr w:type="spellStart"/>
      <w:r w:rsidRPr="0062646F">
        <w:rPr>
          <w:sz w:val="20"/>
          <w:szCs w:val="20"/>
        </w:rPr>
        <w:t>Sm</w:t>
      </w:r>
      <w:proofErr w:type="spellEnd"/>
      <w:r w:rsidRPr="0062646F">
        <w:rPr>
          <w:sz w:val="20"/>
          <w:szCs w:val="20"/>
        </w:rPr>
        <w:t>’) are independent of each other and</w:t>
      </w:r>
      <w:ins w:id="298" w:author="Editor" w:date="2020-06-25T12:01:00Z">
        <w:r w:rsidR="00C9262A" w:rsidRPr="0062646F">
          <w:rPr>
            <w:sz w:val="20"/>
            <w:szCs w:val="20"/>
          </w:rPr>
          <w:t xml:space="preserve"> are</w:t>
        </w:r>
      </w:ins>
      <w:r w:rsidRPr="0062646F">
        <w:rPr>
          <w:sz w:val="20"/>
          <w:szCs w:val="20"/>
        </w:rPr>
        <w:t xml:space="preserve"> join</w:t>
      </w:r>
      <w:ins w:id="299" w:author="Editor" w:date="2020-06-25T12:01:00Z">
        <w:r w:rsidR="00C9262A" w:rsidRPr="0062646F">
          <w:rPr>
            <w:sz w:val="20"/>
            <w:szCs w:val="20"/>
          </w:rPr>
          <w:t>ed</w:t>
        </w:r>
      </w:ins>
      <w:r w:rsidRPr="0062646F">
        <w:rPr>
          <w:sz w:val="20"/>
          <w:szCs w:val="20"/>
        </w:rPr>
        <w:t xml:space="preserve"> to form the reduced trajectory.</w:t>
      </w:r>
    </w:p>
    <w:p w14:paraId="09AA0BA6" w14:textId="41ABC852" w:rsidR="00E9779C" w:rsidRPr="0062646F" w:rsidRDefault="00A04617">
      <w:pPr>
        <w:pStyle w:val="Heading2"/>
        <w:jc w:val="both"/>
      </w:pPr>
      <w:bookmarkStart w:id="300" w:name="stage-2-extraction"/>
      <w:bookmarkEnd w:id="300"/>
      <w:del w:id="301" w:author="Editor" w:date="2020-06-25T12:01:00Z">
        <w:r w:rsidRPr="0062646F" w:rsidDel="00DD7BBB">
          <w:delText xml:space="preserve">Stage </w:delText>
        </w:r>
      </w:del>
      <w:ins w:id="302" w:author="Editor" w:date="2020-06-25T12:01:00Z">
        <w:r w:rsidR="00DD7BBB" w:rsidRPr="0062646F">
          <w:t xml:space="preserve">Step </w:t>
        </w:r>
      </w:ins>
      <w:r w:rsidRPr="0062646F">
        <w:t>2: Extraction</w:t>
      </w:r>
    </w:p>
    <w:p w14:paraId="5B8D9FF7" w14:textId="3820C1A5" w:rsidR="00E9779C" w:rsidRPr="0062646F" w:rsidRDefault="00DD7BBB">
      <w:pPr>
        <w:pStyle w:val="FirstParagraph"/>
        <w:jc w:val="both"/>
      </w:pPr>
      <w:ins w:id="303" w:author="Editor" w:date="2020-06-25T12:01:00Z">
        <w:r w:rsidRPr="0062646F">
          <w:t xml:space="preserve">In step 2, </w:t>
        </w:r>
      </w:ins>
      <w:del w:id="304" w:author="Editor" w:date="2020-06-25T12:01:00Z">
        <w:r w:rsidR="00A04617" w:rsidRPr="0062646F" w:rsidDel="00DD7BBB">
          <w:delText xml:space="preserve">Quickly extract </w:delText>
        </w:r>
      </w:del>
      <w:r w:rsidR="00A04617" w:rsidRPr="0062646F">
        <w:t xml:space="preserve">the characteristic conformations of each segment </w:t>
      </w:r>
      <w:ins w:id="305" w:author="Editor" w:date="2020-06-25T12:01:00Z">
        <w:r w:rsidRPr="0062646F">
          <w:t xml:space="preserve">are rapidly extracted, </w:t>
        </w:r>
      </w:ins>
      <w:r w:rsidR="00A04617" w:rsidRPr="0062646F">
        <w:t xml:space="preserve">and </w:t>
      </w:r>
      <w:del w:id="306" w:author="Editor" w:date="2020-06-25T12:02:00Z">
        <w:r w:rsidR="00A04617" w:rsidRPr="0062646F" w:rsidDel="00DD7BBB">
          <w:delText xml:space="preserve">eliminate </w:delText>
        </w:r>
      </w:del>
      <w:r w:rsidR="00A04617" w:rsidRPr="0062646F">
        <w:t>the redundant ones</w:t>
      </w:r>
      <w:ins w:id="307" w:author="Editor" w:date="2020-06-25T12:02:00Z">
        <w:r w:rsidRPr="0062646F">
          <w:t xml:space="preserve"> are eliminated</w:t>
        </w:r>
      </w:ins>
      <w:r w:rsidR="00A04617" w:rsidRPr="0062646F">
        <w:t>. This</w:t>
      </w:r>
      <w:ins w:id="308" w:author="Editor" w:date="2020-06-25T12:02:00Z">
        <w:r w:rsidR="00792E26" w:rsidRPr="0062646F">
          <w:t xml:space="preserve"> step</w:t>
        </w:r>
      </w:ins>
      <w:r w:rsidR="00A04617" w:rsidRPr="0062646F">
        <w:t xml:space="preserve"> is </w:t>
      </w:r>
      <w:ins w:id="309" w:author="Editor" w:date="2020-06-25T12:02:00Z">
        <w:r w:rsidR="00792E26" w:rsidRPr="0062646F">
          <w:t xml:space="preserve">efficiently </w:t>
        </w:r>
      </w:ins>
      <w:r w:rsidR="00A04617" w:rsidRPr="0062646F">
        <w:t xml:space="preserve">carried out </w:t>
      </w:r>
      <w:del w:id="310" w:author="Editor" w:date="2020-06-25T12:02:00Z">
        <w:r w:rsidR="00A04617" w:rsidRPr="0062646F" w:rsidDel="00792E26">
          <w:delText xml:space="preserve">efficiently </w:delText>
        </w:r>
      </w:del>
      <w:r w:rsidR="00A04617" w:rsidRPr="0062646F">
        <w:t xml:space="preserve">by means of a rapid clustering approach that performs </w:t>
      </w:r>
      <w:del w:id="311" w:author="Editor" w:date="2020-06-25T12:02:00Z">
        <w:r w:rsidR="00A04617" w:rsidRPr="0062646F" w:rsidDel="00792E26">
          <w:delText xml:space="preserve">relatively </w:delText>
        </w:r>
      </w:del>
      <w:r w:rsidR="00A04617" w:rsidRPr="0062646F">
        <w:t>few pairwise comparisons and</w:t>
      </w:r>
      <w:ins w:id="312" w:author="Editor" w:date="2020-06-25T12:03:00Z">
        <w:r w:rsidR="00792E26" w:rsidRPr="0062646F">
          <w:t xml:space="preserve"> extracts the most dissimilar conformations of a segment </w:t>
        </w:r>
      </w:ins>
      <w:del w:id="313" w:author="Editor" w:date="2020-06-25T12:03:00Z">
        <w:r w:rsidR="00A04617" w:rsidRPr="0062646F" w:rsidDel="00792E26">
          <w:delText xml:space="preserve">, </w:delText>
        </w:r>
      </w:del>
      <w:r w:rsidR="00A04617" w:rsidRPr="0062646F">
        <w:t>instead of grouping similar</w:t>
      </w:r>
      <w:del w:id="314" w:author="Editor" w:date="2020-06-25T12:03:00Z">
        <w:r w:rsidR="00A04617" w:rsidRPr="0062646F" w:rsidDel="00792E26">
          <w:delText xml:space="preserve"> conformations of a segment</w:delText>
        </w:r>
      </w:del>
      <w:ins w:id="315" w:author="Editor" w:date="2020-06-25T12:03:00Z">
        <w:r w:rsidR="00792E26" w:rsidRPr="0062646F">
          <w:t xml:space="preserve"> ones</w:t>
        </w:r>
      </w:ins>
      <w:del w:id="316" w:author="Editor" w:date="2020-06-25T12:03:00Z">
        <w:r w:rsidR="00A04617" w:rsidRPr="0062646F" w:rsidDel="00792E26">
          <w:delText>, extracts the most dissimilar ones</w:delText>
        </w:r>
      </w:del>
      <w:r w:rsidR="00A04617" w:rsidRPr="0062646F">
        <w:t>.</w:t>
      </w:r>
    </w:p>
    <w:p w14:paraId="633EBD91" w14:textId="7EF4D0A1" w:rsidR="00E9779C" w:rsidRPr="0062646F" w:rsidRDefault="00A04617">
      <w:pPr>
        <w:pStyle w:val="BodyText"/>
        <w:jc w:val="both"/>
      </w:pPr>
      <w:r w:rsidRPr="0062646F">
        <w:t xml:space="preserve">Here, we improved the fast clustering algorithm of </w:t>
      </w:r>
      <w:proofErr w:type="spellStart"/>
      <w:r w:rsidRPr="0062646F">
        <w:t>Hobohm</w:t>
      </w:r>
      <w:proofErr w:type="spellEnd"/>
      <w:r w:rsidRPr="0062646F">
        <w:t xml:space="preserve"> and Sander (1992) to work with a trajectory segment and exploit the implicit order of its conformations given by its simulation time (black horizontal line, Figure 3). The algorithm selects the initial conformation at time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Pr="0062646F">
        <w:t xml:space="preserve"> as the first characteristic. Then, the algorithm compares the previous characteristic with the following conformation. If dissimilar, </w:t>
      </w:r>
      <w:del w:id="317" w:author="Editor" w:date="2020-06-25T12:04:00Z">
        <w:r w:rsidRPr="0062646F" w:rsidDel="00792E26">
          <w:delText xml:space="preserve">then </w:delText>
        </w:r>
      </w:del>
      <w:r w:rsidRPr="0062646F">
        <w:t>the conformation becomes a new characteristic</w:t>
      </w:r>
      <w:ins w:id="318" w:author="Editor" w:date="2020-06-25T12:04:00Z">
        <w:r w:rsidR="00792E26" w:rsidRPr="0062646F">
          <w:t>;</w:t>
        </w:r>
      </w:ins>
      <w:del w:id="319" w:author="Editor" w:date="2020-06-25T12:04:00Z">
        <w:r w:rsidRPr="0062646F" w:rsidDel="00792E26">
          <w:delText>,</w:delText>
        </w:r>
      </w:del>
      <w:r w:rsidRPr="0062646F">
        <w:t xml:space="preserve"> otherwise, the conformation is redundant and is removed (red dots, Figure 3). The process continues with the </w:t>
      </w:r>
      <w:del w:id="320" w:author="Editor" w:date="2020-06-25T12:04:00Z">
        <w:r w:rsidRPr="0062646F" w:rsidDel="00792E26">
          <w:delText xml:space="preserve">rest of </w:delText>
        </w:r>
      </w:del>
      <w:ins w:id="321" w:author="Editor" w:date="2020-06-25T12:04:00Z">
        <w:r w:rsidR="00792E26" w:rsidRPr="0062646F">
          <w:t xml:space="preserve">remaining </w:t>
        </w:r>
      </w:ins>
      <w:r w:rsidRPr="0062646F">
        <w:t xml:space="preserve">conformations until finishing </w:t>
      </w:r>
      <w:del w:id="322" w:author="Editor" w:date="2020-06-25T12:04:00Z">
        <w:r w:rsidRPr="0062646F" w:rsidDel="00792E26">
          <w:delText xml:space="preserve">in </w:delText>
        </w:r>
      </w:del>
      <w:ins w:id="323" w:author="Editor" w:date="2020-06-25T12:04:00Z">
        <w:r w:rsidR="00792E26" w:rsidRPr="0062646F">
          <w:t xml:space="preserve">with </w:t>
        </w:r>
      </w:ins>
      <w:r w:rsidRPr="0062646F">
        <w:t xml:space="preserve">the final one at time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62646F">
        <w:t>, thus producing the set of representative characteristics of the segment (green dots, Figure 3)</w:t>
      </w:r>
      <w:ins w:id="324" w:author="Editor" w:date="2020-06-25T12:04:00Z">
        <w:r w:rsidR="00861EC7" w:rsidRPr="0062646F">
          <w:t>.</w:t>
        </w:r>
      </w:ins>
    </w:p>
    <w:p w14:paraId="78FB40A9" w14:textId="77777777" w:rsidR="00E9779C" w:rsidRPr="0062646F" w:rsidRDefault="00A04617">
      <w:pPr>
        <w:pStyle w:val="Heading2"/>
        <w:jc w:val="both"/>
      </w:pPr>
      <w:bookmarkStart w:id="325" w:name="step-3-selection"/>
      <w:bookmarkEnd w:id="325"/>
      <w:r w:rsidRPr="0062646F">
        <w:lastRenderedPageBreak/>
        <w:t>Step 3: Selection</w:t>
      </w:r>
    </w:p>
    <w:p w14:paraId="59EC7D31" w14:textId="0CF67F90" w:rsidR="00E9779C" w:rsidRPr="0062646F" w:rsidRDefault="00861EC7">
      <w:pPr>
        <w:pStyle w:val="FirstParagraph"/>
        <w:jc w:val="both"/>
      </w:pPr>
      <w:ins w:id="326" w:author="Editor" w:date="2020-06-25T12:04:00Z">
        <w:r w:rsidRPr="0062646F">
          <w:t xml:space="preserve">In step 3, </w:t>
        </w:r>
      </w:ins>
      <w:del w:id="327" w:author="Editor" w:date="2020-06-25T12:04:00Z">
        <w:r w:rsidR="00A04617" w:rsidRPr="0062646F" w:rsidDel="00861EC7">
          <w:delText xml:space="preserve">Take </w:delText>
        </w:r>
      </w:del>
      <w:r w:rsidR="00A04617" w:rsidRPr="0062646F">
        <w:t xml:space="preserve">the conformations of </w:t>
      </w:r>
      <w:ins w:id="328" w:author="Editor" w:date="2020-06-25T12:05:00Z">
        <w:r w:rsidRPr="0062646F">
          <w:t xml:space="preserve">the </w:t>
        </w:r>
      </w:ins>
      <w:r w:rsidR="00A04617" w:rsidRPr="0062646F">
        <w:t xml:space="preserve">previously extracted characteristics </w:t>
      </w:r>
      <w:del w:id="329" w:author="Editor" w:date="2020-06-25T12:04:00Z">
        <w:r w:rsidR="00A04617" w:rsidRPr="0062646F" w:rsidDel="00861EC7">
          <w:delText xml:space="preserve">and </w:delText>
        </w:r>
      </w:del>
      <w:ins w:id="330" w:author="Editor" w:date="2020-06-25T12:04:00Z">
        <w:r w:rsidRPr="0062646F">
          <w:t xml:space="preserve">are </w:t>
        </w:r>
      </w:ins>
      <w:r w:rsidR="00A04617" w:rsidRPr="0062646F">
        <w:t>cluster</w:t>
      </w:r>
      <w:del w:id="331" w:author="Editor" w:date="2020-06-25T12:04:00Z">
        <w:r w:rsidR="00A04617" w:rsidRPr="0062646F" w:rsidDel="00861EC7">
          <w:delText xml:space="preserve"> them</w:delText>
        </w:r>
      </w:del>
      <w:ins w:id="332" w:author="Editor" w:date="2020-06-25T12:04:00Z">
        <w:r w:rsidRPr="0062646F">
          <w:t>ed</w:t>
        </w:r>
      </w:ins>
      <w:r w:rsidR="00A04617" w:rsidRPr="0062646F">
        <w:t xml:space="preserve"> to select the most representative characteristics. To </w:t>
      </w:r>
      <w:del w:id="333" w:author="Editor" w:date="2020-06-25T12:05:00Z">
        <w:r w:rsidR="00A04617" w:rsidRPr="0062646F" w:rsidDel="00861EC7">
          <w:delText xml:space="preserve">find </w:delText>
        </w:r>
      </w:del>
      <w:ins w:id="334" w:author="Editor" w:date="2020-06-25T12:05:00Z">
        <w:r w:rsidRPr="0062646F">
          <w:t xml:space="preserve">identify </w:t>
        </w:r>
      </w:ins>
      <w:r w:rsidR="00A04617" w:rsidRPr="0062646F">
        <w:t xml:space="preserve">these representatives, the algorithm uses a k-medoids strategy (PAM algorithm [13]) that calculates the k conformations (medoids) </w:t>
      </w:r>
      <w:del w:id="335" w:author="Editor" w:date="2020-06-25T12:05:00Z">
        <w:r w:rsidR="00A04617" w:rsidRPr="0062646F" w:rsidDel="00861EC7">
          <w:delText xml:space="preserve">whose </w:delText>
        </w:r>
      </w:del>
      <w:ins w:id="336" w:author="Editor" w:date="2020-06-25T12:05:00Z">
        <w:r w:rsidRPr="0062646F">
          <w:t xml:space="preserve">with the minimal </w:t>
        </w:r>
      </w:ins>
      <w:r w:rsidR="00A04617" w:rsidRPr="0062646F">
        <w:t>average difference between all the other members of the group</w:t>
      </w:r>
      <w:del w:id="337" w:author="Editor" w:date="2020-06-25T12:05:00Z">
        <w:r w:rsidR="00A04617" w:rsidRPr="0062646F" w:rsidDel="00861EC7">
          <w:delText xml:space="preserve"> is minimal</w:delText>
        </w:r>
      </w:del>
      <w:r w:rsidR="00A04617" w:rsidRPr="0062646F">
        <w:t>.</w:t>
      </w:r>
    </w:p>
    <w:p w14:paraId="608BACEC" w14:textId="369D47C1" w:rsidR="00E9779C" w:rsidRPr="0062646F" w:rsidRDefault="00A04617">
      <w:pPr>
        <w:pStyle w:val="BodyText"/>
        <w:jc w:val="both"/>
      </w:pPr>
      <w:del w:id="338" w:author="Editor" w:date="2020-06-25T12:06:00Z">
        <w:r w:rsidRPr="0062646F" w:rsidDel="00E80E77">
          <w:delText>However, the</w:delText>
        </w:r>
      </w:del>
      <w:ins w:id="339" w:author="Editor" w:date="2020-06-25T12:06:00Z">
        <w:r w:rsidR="00E80E77" w:rsidRPr="0062646F">
          <w:t>The</w:t>
        </w:r>
      </w:ins>
      <w:r w:rsidRPr="0062646F">
        <w:t xml:space="preserve"> PAM algorithm needs as input </w:t>
      </w:r>
      <w:del w:id="340" w:author="Editor" w:date="2020-06-25T12:05:00Z">
        <w:r w:rsidRPr="0062646F" w:rsidDel="00861EC7">
          <w:delText xml:space="preserve">the </w:delText>
        </w:r>
      </w:del>
      <w:ins w:id="341" w:author="Editor" w:date="2020-06-25T12:05:00Z">
        <w:r w:rsidR="00861EC7" w:rsidRPr="0062646F">
          <w:t xml:space="preserve">a </w:t>
        </w:r>
      </w:ins>
      <w:r w:rsidRPr="0062646F">
        <w:t>dissimilarity matrix with the pairwise comparison</w:t>
      </w:r>
      <w:ins w:id="342" w:author="Editor" w:date="2020-06-25T12:05:00Z">
        <w:r w:rsidR="00861EC7" w:rsidRPr="0062646F">
          <w:t>s</w:t>
        </w:r>
      </w:ins>
      <w:r w:rsidRPr="0062646F">
        <w:t xml:space="preserve"> of all-versus-all conformations of the trajectory segment</w:t>
      </w:r>
      <w:commentRangeStart w:id="343"/>
      <w:ins w:id="344" w:author="Editor" w:date="2020-06-25T12:05:00Z">
        <w:r w:rsidR="00861EC7" w:rsidRPr="0062646F">
          <w:t>; generating this matrix</w:t>
        </w:r>
      </w:ins>
      <w:del w:id="345" w:author="Editor" w:date="2020-06-25T12:05:00Z">
        <w:r w:rsidRPr="0062646F" w:rsidDel="00861EC7">
          <w:delText>,</w:delText>
        </w:r>
      </w:del>
      <w:commentRangeEnd w:id="343"/>
      <w:r w:rsidR="00861EC7" w:rsidRPr="0062646F">
        <w:rPr>
          <w:rStyle w:val="CommentReference"/>
        </w:rPr>
        <w:commentReference w:id="343"/>
      </w:r>
      <w:del w:id="346" w:author="Editor" w:date="2020-06-25T12:05:00Z">
        <w:r w:rsidRPr="0062646F" w:rsidDel="00861EC7">
          <w:delText xml:space="preserve"> which</w:delText>
        </w:r>
      </w:del>
      <w:r w:rsidRPr="0062646F">
        <w:t xml:space="preserve"> is an intensive computational task when the number of conformations is very large. </w:t>
      </w:r>
      <w:del w:id="347" w:author="Editor" w:date="2020-06-25T12:06:00Z">
        <w:r w:rsidRPr="0062646F" w:rsidDel="00E80E77">
          <w:delText>But</w:delText>
        </w:r>
      </w:del>
      <w:ins w:id="348" w:author="Editor" w:date="2020-06-25T12:06:00Z">
        <w:r w:rsidR="00E80E77" w:rsidRPr="0062646F">
          <w:t>However</w:t>
        </w:r>
      </w:ins>
      <w:r w:rsidRPr="0062646F">
        <w:t xml:space="preserve">, this task is feasible </w:t>
      </w:r>
      <w:del w:id="349" w:author="Editor" w:date="2020-06-25T12:06:00Z">
        <w:r w:rsidRPr="0062646F" w:rsidDel="00E80E77">
          <w:delText>to perform</w:delText>
        </w:r>
      </w:del>
      <w:ins w:id="350" w:author="Editor" w:date="2020-06-25T12:06:00Z">
        <w:r w:rsidR="00E80E77" w:rsidRPr="0062646F">
          <w:t>here</w:t>
        </w:r>
      </w:ins>
      <w:r w:rsidRPr="0062646F">
        <w:t xml:space="preserve"> since the algorithm is working </w:t>
      </w:r>
      <w:del w:id="351" w:author="Editor" w:date="2020-06-25T12:06:00Z">
        <w:r w:rsidRPr="0062646F" w:rsidDel="00E80E77">
          <w:delText xml:space="preserve">here </w:delText>
        </w:r>
      </w:del>
      <w:r w:rsidRPr="0062646F">
        <w:t>with a reduced set of characteristic conformations (</w:t>
      </w:r>
      <w:ins w:id="352" w:author="Editor" w:date="2020-06-25T12:06:00Z">
        <w:r w:rsidR="00E80E77" w:rsidRPr="0062646F">
          <w:t xml:space="preserve">attained in the </w:t>
        </w:r>
      </w:ins>
      <w:r w:rsidRPr="0062646F">
        <w:t xml:space="preserve">previous step) of a trajectory segment and not </w:t>
      </w:r>
      <w:del w:id="353" w:author="Editor" w:date="2020-06-25T12:07:00Z">
        <w:r w:rsidRPr="0062646F" w:rsidDel="00E80E77">
          <w:delText xml:space="preserve">of </w:delText>
        </w:r>
      </w:del>
      <w:r w:rsidRPr="0062646F">
        <w:t>the complete trajectory.</w:t>
      </w:r>
    </w:p>
    <w:p w14:paraId="6975B7B1" w14:textId="77777777" w:rsidR="00E9779C" w:rsidRPr="0062646F" w:rsidRDefault="00A04617">
      <w:pPr>
        <w:pStyle w:val="Heading1"/>
        <w:jc w:val="both"/>
      </w:pPr>
      <w:bookmarkStart w:id="354" w:name="results-and-discussion"/>
      <w:bookmarkEnd w:id="354"/>
      <w:r w:rsidRPr="0062646F">
        <w:t>Results and Discussion</w:t>
      </w:r>
    </w:p>
    <w:p w14:paraId="6414F8F6" w14:textId="7582C2CF" w:rsidR="00E9779C" w:rsidRPr="0062646F" w:rsidRDefault="00A04617">
      <w:pPr>
        <w:pStyle w:val="FirstParagraph"/>
        <w:jc w:val="both"/>
      </w:pPr>
      <w:r w:rsidRPr="0062646F">
        <w:t>Three tests were carried out to evaluate the capacity and performance of the proposed algorithm</w:t>
      </w:r>
      <w:del w:id="355" w:author="Editor" w:date="2020-06-25T12:07:00Z">
        <w:r w:rsidRPr="0062646F" w:rsidDel="004B7EA7">
          <w:delText xml:space="preserve">: </w:delText>
        </w:r>
      </w:del>
      <w:ins w:id="356" w:author="Editor" w:date="2020-06-25T12:07:00Z">
        <w:r w:rsidR="004B7EA7" w:rsidRPr="0062646F">
          <w:t xml:space="preserve">. In the </w:t>
        </w:r>
      </w:ins>
      <w:r w:rsidRPr="0062646F">
        <w:t>first</w:t>
      </w:r>
      <w:ins w:id="357" w:author="Editor" w:date="2020-06-25T12:07:00Z">
        <w:r w:rsidR="004B7EA7" w:rsidRPr="0062646F">
          <w:t xml:space="preserve"> test</w:t>
        </w:r>
      </w:ins>
      <w:r w:rsidRPr="0062646F">
        <w:t xml:space="preserve">, reduction of three trajectories </w:t>
      </w:r>
      <w:ins w:id="358" w:author="Editor" w:date="2020-06-25T12:07:00Z">
        <w:r w:rsidR="004B7EA7" w:rsidRPr="0062646F">
          <w:t xml:space="preserve">was performed </w:t>
        </w:r>
      </w:ins>
      <w:r w:rsidRPr="0062646F">
        <w:t>using the proposed algorithm</w:t>
      </w:r>
      <w:del w:id="359" w:author="Editor" w:date="2020-06-25T12:07:00Z">
        <w:r w:rsidRPr="0062646F" w:rsidDel="004B7EA7">
          <w:delText xml:space="preserve">; </w:delText>
        </w:r>
      </w:del>
      <w:ins w:id="360" w:author="Editor" w:date="2020-06-25T12:07:00Z">
        <w:r w:rsidR="004B7EA7" w:rsidRPr="0062646F">
          <w:t xml:space="preserve">. In the </w:t>
        </w:r>
      </w:ins>
      <w:r w:rsidRPr="0062646F">
        <w:t>second,</w:t>
      </w:r>
      <w:del w:id="361" w:author="Editor" w:date="2020-06-25T12:10:00Z">
        <w:r w:rsidRPr="0062646F" w:rsidDel="0005626C">
          <w:delText xml:space="preserve"> comparison of</w:delText>
        </w:r>
      </w:del>
      <w:r w:rsidRPr="0062646F">
        <w:t xml:space="preserve"> the intrinsic information preserved by the reductions </w:t>
      </w:r>
      <w:del w:id="362" w:author="Editor" w:date="2020-06-25T12:10:00Z">
        <w:r w:rsidRPr="0062646F" w:rsidDel="0005626C">
          <w:delText>from both</w:delText>
        </w:r>
      </w:del>
      <w:ins w:id="363" w:author="Editor" w:date="2020-06-25T12:10:00Z">
        <w:r w:rsidR="0005626C" w:rsidRPr="0062646F">
          <w:t>was compared between</w:t>
        </w:r>
      </w:ins>
      <w:r w:rsidRPr="0062646F">
        <w:t xml:space="preserve"> the proposed algorithm and two other folding reduction techniques</w:t>
      </w:r>
      <w:del w:id="364" w:author="Editor" w:date="2020-06-25T12:10:00Z">
        <w:r w:rsidRPr="0062646F" w:rsidDel="0005626C">
          <w:delText>; and</w:delText>
        </w:r>
      </w:del>
      <w:ins w:id="365" w:author="Editor" w:date="2020-06-25T12:10:00Z">
        <w:r w:rsidR="0005626C" w:rsidRPr="0062646F">
          <w:t>. In the</w:t>
        </w:r>
      </w:ins>
      <w:r w:rsidRPr="0062646F">
        <w:t xml:space="preserve"> third</w:t>
      </w:r>
      <w:ins w:id="366" w:author="Editor" w:date="2020-06-25T12:10:00Z">
        <w:r w:rsidR="0005626C" w:rsidRPr="0062646F">
          <w:t>,</w:t>
        </w:r>
      </w:ins>
      <w:r w:rsidRPr="0062646F">
        <w:t xml:space="preserve"> </w:t>
      </w:r>
      <w:ins w:id="367" w:author="Editor" w:date="2020-06-25T12:10:00Z">
        <w:r w:rsidR="0005626C" w:rsidRPr="0062646F">
          <w:t xml:space="preserve">the </w:t>
        </w:r>
      </w:ins>
      <w:del w:id="368" w:author="Editor" w:date="2020-06-25T12:10:00Z">
        <w:r w:rsidRPr="0062646F" w:rsidDel="0005626C">
          <w:delText xml:space="preserve">a </w:delText>
        </w:r>
      </w:del>
      <w:r w:rsidRPr="0062646F">
        <w:t>performance</w:t>
      </w:r>
      <w:ins w:id="369" w:author="Editor" w:date="2020-06-25T12:10:00Z">
        <w:r w:rsidR="0005626C" w:rsidRPr="0062646F">
          <w:t xml:space="preserve"> of the methods</w:t>
        </w:r>
      </w:ins>
      <w:r w:rsidRPr="0062646F">
        <w:t xml:space="preserve"> </w:t>
      </w:r>
      <w:ins w:id="370" w:author="Editor" w:date="2020-06-25T12:10:00Z">
        <w:r w:rsidR="0005626C" w:rsidRPr="0062646F">
          <w:t xml:space="preserve">was </w:t>
        </w:r>
      </w:ins>
      <w:del w:id="371" w:author="Editor" w:date="2020-06-25T12:10:00Z">
        <w:r w:rsidRPr="0062646F" w:rsidDel="0005626C">
          <w:delText>comparison</w:delText>
        </w:r>
      </w:del>
      <w:ins w:id="372" w:author="Editor" w:date="2020-06-25T12:10:00Z">
        <w:r w:rsidR="0005626C" w:rsidRPr="0062646F">
          <w:t>compared</w:t>
        </w:r>
      </w:ins>
      <w:r w:rsidRPr="0062646F">
        <w:t>.</w:t>
      </w:r>
    </w:p>
    <w:p w14:paraId="139FD248" w14:textId="77777777" w:rsidR="00E9779C" w:rsidRPr="0062646F" w:rsidRDefault="00A04617">
      <w:pPr>
        <w:pStyle w:val="Heading2"/>
        <w:jc w:val="both"/>
      </w:pPr>
      <w:bookmarkStart w:id="373" w:name="reduction-of-protein-folding-trajectorie"/>
      <w:bookmarkEnd w:id="373"/>
      <w:r w:rsidRPr="0062646F">
        <w:t>Reduction of protein folding trajectories</w:t>
      </w:r>
    </w:p>
    <w:p w14:paraId="7552D09F" w14:textId="53791A6B" w:rsidR="00E9779C" w:rsidRPr="0062646F" w:rsidRDefault="00A04617">
      <w:pPr>
        <w:pStyle w:val="FirstParagraph"/>
        <w:jc w:val="both"/>
      </w:pPr>
      <w:r w:rsidRPr="0062646F">
        <w:t xml:space="preserve">Figure 5 shows the TM-score plots of the reduced trajectories produced by the proposed algorithm. </w:t>
      </w:r>
      <w:del w:id="374" w:author="Editor" w:date="2020-06-25T12:11:00Z">
        <w:r w:rsidRPr="0062646F" w:rsidDel="00883301">
          <w:delText>It can be seen from the</w:delText>
        </w:r>
      </w:del>
      <w:ins w:id="375" w:author="Editor" w:date="2020-06-25T12:11:00Z">
        <w:r w:rsidR="00883301" w:rsidRPr="0062646F">
          <w:t>The</w:t>
        </w:r>
      </w:ins>
      <w:r w:rsidRPr="0062646F">
        <w:t xml:space="preserve"> plots</w:t>
      </w:r>
      <w:ins w:id="376" w:author="Editor" w:date="2020-06-25T12:11:00Z">
        <w:r w:rsidR="00883301" w:rsidRPr="0062646F">
          <w:t xml:space="preserve"> show</w:t>
        </w:r>
      </w:ins>
      <w:r w:rsidRPr="0062646F">
        <w:t xml:space="preserve"> that the algorithm </w:t>
      </w:r>
      <w:del w:id="377" w:author="Editor" w:date="2020-06-25T12:11:00Z">
        <w:r w:rsidRPr="0062646F" w:rsidDel="00883301">
          <w:delText xml:space="preserve">try </w:delText>
        </w:r>
      </w:del>
      <w:ins w:id="378" w:author="Editor" w:date="2020-06-25T12:11:00Z">
        <w:r w:rsidR="00883301" w:rsidRPr="0062646F">
          <w:t xml:space="preserve">attempts </w:t>
        </w:r>
      </w:ins>
      <w:r w:rsidRPr="0062646F">
        <w:t>to find the most representative conformations from the</w:t>
      </w:r>
      <w:del w:id="379" w:author="Editor" w:date="2020-06-25T12:12:00Z">
        <w:r w:rsidRPr="0062646F" w:rsidDel="00883301">
          <w:delText>ir</w:delText>
        </w:r>
      </w:del>
      <w:r w:rsidRPr="0062646F">
        <w:t xml:space="preserve"> original trajectories</w:t>
      </w:r>
      <w:ins w:id="380" w:author="Editor" w:date="2020-06-25T12:12:00Z">
        <w:r w:rsidR="00883301" w:rsidRPr="0062646F">
          <w:t xml:space="preserve"> while</w:t>
        </w:r>
      </w:ins>
      <w:del w:id="381" w:author="Editor" w:date="2020-06-25T12:12:00Z">
        <w:r w:rsidRPr="0062646F" w:rsidDel="00883301">
          <w:delText>,</w:delText>
        </w:r>
      </w:del>
      <w:r w:rsidRPr="0062646F">
        <w:t xml:space="preserve"> conserving two fundamental properties: the structure and the temporal ordering of the original conformations. </w:t>
      </w:r>
      <w:ins w:id="382" w:author="Editor" w:date="2020-06-25T12:12:00Z">
        <w:r w:rsidR="00883301" w:rsidRPr="0062646F">
          <w:t>The o</w:t>
        </w:r>
      </w:ins>
      <w:del w:id="383" w:author="Editor" w:date="2020-06-25T12:12:00Z">
        <w:r w:rsidRPr="0062646F" w:rsidDel="00883301">
          <w:delText>O</w:delText>
        </w:r>
      </w:del>
      <w:r w:rsidRPr="0062646F">
        <w:t>ther folding reduction methods</w:t>
      </w:r>
      <w:ins w:id="384" w:author="Editor" w:date="2020-06-25T12:12:00Z">
        <w:r w:rsidR="00883301" w:rsidRPr="0062646F">
          <w:t xml:space="preserve"> investigated</w:t>
        </w:r>
      </w:ins>
      <w:r w:rsidRPr="0062646F">
        <w:t xml:space="preserve"> lose these properties in their reductions, as </w:t>
      </w:r>
      <w:del w:id="385" w:author="Editor" w:date="2020-06-25T12:12:00Z">
        <w:r w:rsidRPr="0062646F" w:rsidDel="00883301">
          <w:delText>we will see</w:delText>
        </w:r>
      </w:del>
      <w:ins w:id="386" w:author="Editor" w:date="2020-06-25T12:12:00Z">
        <w:r w:rsidR="00883301" w:rsidRPr="0062646F">
          <w:t>described</w:t>
        </w:r>
      </w:ins>
      <w:r w:rsidRPr="0062646F">
        <w:t xml:space="preserve"> in the next section.</w:t>
      </w:r>
    </w:p>
    <w:p w14:paraId="051A5402" w14:textId="556E9540" w:rsidR="00E9779C" w:rsidRPr="0062646F" w:rsidRDefault="00A04617">
      <w:pPr>
        <w:pStyle w:val="BodyText"/>
        <w:jc w:val="both"/>
      </w:pPr>
      <w:r w:rsidRPr="0062646F">
        <w:t>As a result, these reduced trajectories become a summary of the original ones and can be used as inputs for more complex analy</w:t>
      </w:r>
      <w:ins w:id="387" w:author="Editor" w:date="2020-06-25T12:12:00Z">
        <w:r w:rsidR="00883301" w:rsidRPr="0062646F">
          <w:t>s</w:t>
        </w:r>
      </w:ins>
      <w:del w:id="388" w:author="Editor" w:date="2020-06-25T12:12:00Z">
        <w:r w:rsidRPr="0062646F" w:rsidDel="00883301">
          <w:delText>z</w:delText>
        </w:r>
      </w:del>
      <w:r w:rsidRPr="0062646F">
        <w:t>es</w:t>
      </w:r>
      <w:del w:id="389" w:author="Editor" w:date="2020-06-25T12:12:00Z">
        <w:r w:rsidRPr="0062646F" w:rsidDel="00883301">
          <w:delText>,</w:delText>
        </w:r>
      </w:del>
      <w:r w:rsidRPr="0062646F">
        <w:t xml:space="preserve"> or </w:t>
      </w:r>
      <w:del w:id="390" w:author="Editor" w:date="2020-06-25T12:12:00Z">
        <w:r w:rsidRPr="0062646F" w:rsidDel="00883301">
          <w:delText xml:space="preserve">even for </w:delText>
        </w:r>
      </w:del>
      <w:r w:rsidRPr="0062646F">
        <w:t xml:space="preserve">other reduction methods that require pairwise comparisons </w:t>
      </w:r>
      <w:del w:id="391" w:author="Editor" w:date="2020-06-25T12:12:00Z">
        <w:r w:rsidRPr="0062646F" w:rsidDel="00883301">
          <w:delText xml:space="preserve">and </w:delText>
        </w:r>
      </w:del>
      <w:ins w:id="392" w:author="Editor" w:date="2020-06-25T12:12:00Z">
        <w:r w:rsidR="00883301" w:rsidRPr="0062646F">
          <w:t>but are</w:t>
        </w:r>
      </w:ins>
      <w:del w:id="393" w:author="Editor" w:date="2020-06-25T12:12:00Z">
        <w:r w:rsidRPr="0062646F" w:rsidDel="00883301">
          <w:delText>become</w:delText>
        </w:r>
      </w:del>
      <w:r w:rsidRPr="0062646F">
        <w:t xml:space="preserve"> impractical for large trajectories.</w:t>
      </w:r>
    </w:p>
    <w:p w14:paraId="5E158819" w14:textId="77777777" w:rsidR="00E9779C" w:rsidRPr="0062646F" w:rsidRDefault="00A04617">
      <w:pPr>
        <w:pStyle w:val="BodyText"/>
        <w:jc w:val="both"/>
      </w:pPr>
      <w:r w:rsidRPr="0062646F">
        <w:lastRenderedPageBreak/>
        <w:drawing>
          <wp:anchor distT="0" distB="0" distL="0" distR="0" simplePos="0" relativeHeight="251660800" behindDoc="0" locked="0" layoutInCell="1" allowOverlap="1" wp14:anchorId="11D67416" wp14:editId="6B3017C7">
            <wp:simplePos x="0" y="0"/>
            <wp:positionH relativeFrom="column">
              <wp:align>center</wp:align>
            </wp:positionH>
            <wp:positionV relativeFrom="paragraph">
              <wp:posOffset>635</wp:posOffset>
            </wp:positionV>
            <wp:extent cx="5486400" cy="498665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3"/>
                    <a:stretch>
                      <a:fillRect/>
                    </a:stretch>
                  </pic:blipFill>
                  <pic:spPr bwMode="auto">
                    <a:xfrm>
                      <a:off x="0" y="0"/>
                      <a:ext cx="5486400" cy="4986655"/>
                    </a:xfrm>
                    <a:prstGeom prst="rect">
                      <a:avLst/>
                    </a:prstGeom>
                  </pic:spPr>
                </pic:pic>
              </a:graphicData>
            </a:graphic>
          </wp:anchor>
        </w:drawing>
      </w:r>
      <w:r w:rsidRPr="0062646F">
        <w:rPr>
          <w:i/>
          <w:iCs/>
          <w:sz w:val="20"/>
          <w:szCs w:val="20"/>
        </w:rPr>
        <w:t>Figure 5. Plots of the TM-score values for the original and reduced trajectories. Protein and simulation details on the left. Trajectories on the right: original (upper part</w:t>
      </w:r>
      <w:proofErr w:type="gramStart"/>
      <w:r w:rsidRPr="0062646F">
        <w:rPr>
          <w:i/>
          <w:iCs/>
          <w:sz w:val="20"/>
          <w:szCs w:val="20"/>
        </w:rPr>
        <w:t>), and</w:t>
      </w:r>
      <w:proofErr w:type="gramEnd"/>
      <w:r w:rsidRPr="0062646F">
        <w:rPr>
          <w:i/>
          <w:iCs/>
          <w:sz w:val="20"/>
          <w:szCs w:val="20"/>
        </w:rPr>
        <w:t xml:space="preserve"> reduced (lower part). (A) Trajectory of </w:t>
      </w:r>
      <w:proofErr w:type="spellStart"/>
      <w:r w:rsidRPr="0062646F">
        <w:rPr>
          <w:i/>
          <w:iCs/>
          <w:sz w:val="20"/>
          <w:szCs w:val="20"/>
        </w:rPr>
        <w:t>trp</w:t>
      </w:r>
      <w:proofErr w:type="spellEnd"/>
      <w:r w:rsidRPr="0062646F">
        <w:rPr>
          <w:i/>
          <w:iCs/>
          <w:sz w:val="20"/>
          <w:szCs w:val="20"/>
        </w:rPr>
        <w:t xml:space="preserve">-cage protein, reduced by 98%, from 1044001 to 20881 conformations. (B) Trajectory of the </w:t>
      </w:r>
      <w:proofErr w:type="spellStart"/>
      <w:r w:rsidRPr="0062646F">
        <w:rPr>
          <w:i/>
          <w:iCs/>
          <w:sz w:val="20"/>
          <w:szCs w:val="20"/>
        </w:rPr>
        <w:t>villin</w:t>
      </w:r>
      <w:proofErr w:type="spellEnd"/>
      <w:r w:rsidRPr="0062646F">
        <w:rPr>
          <w:i/>
          <w:iCs/>
          <w:sz w:val="20"/>
          <w:szCs w:val="20"/>
        </w:rPr>
        <w:t>-headpiece protein, reduced by 80%, from 15201 to 3011 conformations. (C) Trajectory of ribonuclease H protein, reduced by 49%, from 429 to 217 conformations.</w:t>
      </w:r>
    </w:p>
    <w:p w14:paraId="7B1309D6" w14:textId="77777777" w:rsidR="00E9779C" w:rsidRPr="0062646F" w:rsidRDefault="00A04617">
      <w:pPr>
        <w:pStyle w:val="Heading2"/>
        <w:jc w:val="both"/>
      </w:pPr>
      <w:bookmarkStart w:id="394" w:name="comparison-with-other-methods-seccompari"/>
      <w:bookmarkEnd w:id="394"/>
      <w:r w:rsidRPr="0062646F">
        <w:t xml:space="preserve">Comparison with other methods </w:t>
      </w:r>
    </w:p>
    <w:p w14:paraId="246D4005" w14:textId="6302B971" w:rsidR="00E9779C" w:rsidRPr="0062646F" w:rsidRDefault="00A04617">
      <w:pPr>
        <w:pStyle w:val="FirstParagraph"/>
        <w:jc w:val="both"/>
      </w:pPr>
      <w:del w:id="395" w:author="Editor" w:date="2020-06-25T12:15:00Z">
        <w:r w:rsidRPr="0062646F" w:rsidDel="009367F8">
          <w:delText>Here, w</w:delText>
        </w:r>
      </w:del>
      <w:ins w:id="396" w:author="Editor" w:date="2020-06-25T12:15:00Z">
        <w:r w:rsidR="009367F8" w:rsidRPr="0062646F">
          <w:t>W</w:t>
        </w:r>
      </w:ins>
      <w:r w:rsidRPr="0062646F">
        <w:t xml:space="preserve">e compared how the intrinsic information captured </w:t>
      </w:r>
      <w:ins w:id="397" w:author="Editor" w:date="2020-06-25T12:15:00Z">
        <w:r w:rsidR="009367F8" w:rsidRPr="0062646F">
          <w:t xml:space="preserve">from a folding trajectory </w:t>
        </w:r>
      </w:ins>
      <w:r w:rsidRPr="0062646F">
        <w:t>by other folding reduction</w:t>
      </w:r>
      <w:del w:id="398" w:author="Editor" w:date="2020-06-25T12:15:00Z">
        <w:r w:rsidRPr="0062646F" w:rsidDel="009367F8">
          <w:delText>s</w:delText>
        </w:r>
      </w:del>
      <w:r w:rsidRPr="0062646F">
        <w:t xml:space="preserve"> techniques</w:t>
      </w:r>
      <w:del w:id="399" w:author="Editor" w:date="2020-06-25T12:15:00Z">
        <w:r w:rsidRPr="0062646F" w:rsidDel="009367F8">
          <w:delText xml:space="preserve"> from a folding trajectory</w:delText>
        </w:r>
      </w:del>
      <w:r w:rsidRPr="0062646F">
        <w:t xml:space="preserve"> is also preserved in the reductions produced by the proposed algorithm. First, two reduced trajectories were computed from the original trajectory of the </w:t>
      </w:r>
      <w:proofErr w:type="spellStart"/>
      <w:r w:rsidRPr="0062646F">
        <w:t>villin</w:t>
      </w:r>
      <w:proofErr w:type="spellEnd"/>
      <w:r w:rsidRPr="0062646F">
        <w:t xml:space="preserve">-headpiece protein using the proposed algorithm (Figure 6), and then the intrinsic information was computed on these trajectories using </w:t>
      </w:r>
      <w:proofErr w:type="spellStart"/>
      <w:r w:rsidRPr="0062646F">
        <w:t>nMDS</w:t>
      </w:r>
      <w:proofErr w:type="spellEnd"/>
      <w:r w:rsidRPr="0062646F">
        <w:t xml:space="preserve"> and clustering reductions (Figure 7) (see Methods for the details of the trajectory and techniques).</w:t>
      </w:r>
    </w:p>
    <w:p w14:paraId="0E3DBB3D" w14:textId="61A25121" w:rsidR="00E9779C" w:rsidRPr="0062646F" w:rsidRDefault="00A04617">
      <w:pPr>
        <w:pStyle w:val="BodyText"/>
        <w:jc w:val="both"/>
      </w:pPr>
      <w:r w:rsidRPr="0062646F">
        <w:t xml:space="preserve">As </w:t>
      </w:r>
      <w:del w:id="400" w:author="Editor" w:date="2020-06-25T12:17:00Z">
        <w:r w:rsidRPr="0062646F" w:rsidDel="009367F8">
          <w:delText>it can be seen from the</w:delText>
        </w:r>
      </w:del>
      <w:ins w:id="401" w:author="Editor" w:date="2020-06-25T12:17:00Z">
        <w:r w:rsidR="009367F8" w:rsidRPr="0062646F">
          <w:t>shown in</w:t>
        </w:r>
      </w:ins>
      <w:r w:rsidRPr="0062646F">
        <w:t xml:space="preserve"> Figure 7, the pattern of circles of points from </w:t>
      </w:r>
      <w:proofErr w:type="spellStart"/>
      <w:r w:rsidRPr="0062646F">
        <w:t>nMDS</w:t>
      </w:r>
      <w:proofErr w:type="spellEnd"/>
      <w:del w:id="402" w:author="Editor" w:date="2020-06-25T12:17:00Z">
        <w:r w:rsidRPr="0062646F" w:rsidDel="009367F8">
          <w:delText>,</w:delText>
        </w:r>
      </w:del>
      <w:r w:rsidRPr="0062646F">
        <w:t xml:space="preserve"> and the structure of </w:t>
      </w:r>
      <w:ins w:id="403" w:author="Editor" w:date="2020-06-25T12:17:00Z">
        <w:r w:rsidR="009367F8" w:rsidRPr="0062646F">
          <w:t xml:space="preserve">the </w:t>
        </w:r>
      </w:ins>
      <w:r w:rsidRPr="0062646F">
        <w:t>three groups from clustering</w:t>
      </w:r>
      <w:del w:id="404" w:author="Editor" w:date="2020-06-25T12:17:00Z">
        <w:r w:rsidRPr="0062646F" w:rsidDel="007D4A72">
          <w:delText>, repeat in both</w:delText>
        </w:r>
      </w:del>
      <w:ins w:id="405" w:author="Editor" w:date="2020-06-25T12:17:00Z">
        <w:r w:rsidR="007D4A72" w:rsidRPr="0062646F">
          <w:t xml:space="preserve"> </w:t>
        </w:r>
        <w:commentRangeStart w:id="406"/>
        <w:r w:rsidR="007D4A72" w:rsidRPr="0062646F">
          <w:t>are consistent between</w:t>
        </w:r>
      </w:ins>
      <w:commentRangeEnd w:id="406"/>
      <w:ins w:id="407" w:author="Editor" w:date="2020-06-25T12:18:00Z">
        <w:r w:rsidR="007D4A72" w:rsidRPr="0062646F">
          <w:rPr>
            <w:rStyle w:val="CommentReference"/>
          </w:rPr>
          <w:commentReference w:id="406"/>
        </w:r>
      </w:ins>
      <w:r w:rsidRPr="0062646F">
        <w:t xml:space="preserve"> the original and </w:t>
      </w:r>
      <w:del w:id="408" w:author="Editor" w:date="2020-06-25T12:18:00Z">
        <w:r w:rsidRPr="0062646F" w:rsidDel="007D4A72">
          <w:delText xml:space="preserve">the </w:delText>
        </w:r>
      </w:del>
      <w:r w:rsidRPr="0062646F">
        <w:t xml:space="preserve">reduced trajectories. This </w:t>
      </w:r>
      <w:ins w:id="409" w:author="Editor" w:date="2020-06-25T12:18:00Z">
        <w:r w:rsidR="007D4A72" w:rsidRPr="0062646F">
          <w:t xml:space="preserve">result </w:t>
        </w:r>
      </w:ins>
      <w:r w:rsidRPr="0062646F">
        <w:t xml:space="preserve">shows that </w:t>
      </w:r>
      <w:r w:rsidRPr="0062646F">
        <w:lastRenderedPageBreak/>
        <w:t>the reductions produced by the proposed algorithm largely preserve the intrinsic information observed in the original trajectory. Furthermore, the proposed algorithm has several advantages. First,</w:t>
      </w:r>
      <w:ins w:id="410" w:author="Editor" w:date="2020-06-25T12:18:00Z">
        <w:r w:rsidR="007D4A72" w:rsidRPr="0062646F">
          <w:t xml:space="preserve"> by employing </w:t>
        </w:r>
        <w:proofErr w:type="spellStart"/>
        <w:r w:rsidR="007D4A72" w:rsidRPr="0062646F">
          <w:t>nMDS</w:t>
        </w:r>
        <w:proofErr w:type="spellEnd"/>
        <w:r w:rsidR="007D4A72" w:rsidRPr="0062646F">
          <w:t xml:space="preserve"> and clustering, the algorithm</w:t>
        </w:r>
      </w:ins>
      <w:del w:id="411" w:author="Editor" w:date="2020-06-25T12:19:00Z">
        <w:r w:rsidRPr="0062646F" w:rsidDel="007D4A72">
          <w:delText xml:space="preserve"> it</w:delText>
        </w:r>
      </w:del>
      <w:r w:rsidRPr="0062646F">
        <w:t xml:space="preserve"> avoids the calculation of the dissimilarity matrix</w:t>
      </w:r>
      <w:ins w:id="412" w:author="Editor" w:date="2020-06-25T12:18:00Z">
        <w:r w:rsidR="007D4A72" w:rsidRPr="0062646F">
          <w:t xml:space="preserve">, which </w:t>
        </w:r>
      </w:ins>
      <w:del w:id="413" w:author="Editor" w:date="2020-06-25T12:19:00Z">
        <w:r w:rsidRPr="0062646F" w:rsidDel="007D4A72">
          <w:delText xml:space="preserve"> as it is </w:delText>
        </w:r>
      </w:del>
      <w:del w:id="414" w:author="Editor" w:date="2020-06-25T12:18:00Z">
        <w:r w:rsidRPr="0062646F" w:rsidDel="007D4A72">
          <w:delText xml:space="preserve">done </w:delText>
        </w:r>
      </w:del>
      <w:del w:id="415" w:author="Editor" w:date="2020-06-25T12:19:00Z">
        <w:r w:rsidRPr="0062646F" w:rsidDel="007D4A72">
          <w:delText xml:space="preserve">by nMDS and clustering, that </w:delText>
        </w:r>
      </w:del>
      <w:r w:rsidRPr="0062646F">
        <w:t xml:space="preserve">is a computationally expensive task for medium to large trajectories. Second, its reductions are a set of protein conformations, </w:t>
      </w:r>
      <w:ins w:id="416" w:author="Editor" w:date="2020-06-25T12:19:00Z">
        <w:r w:rsidR="007D4A72" w:rsidRPr="0062646F">
          <w:t xml:space="preserve">in </w:t>
        </w:r>
      </w:ins>
      <w:del w:id="417" w:author="Editor" w:date="2020-06-25T12:19:00Z">
        <w:r w:rsidRPr="0062646F" w:rsidDel="007D4A72">
          <w:delText xml:space="preserve">contrary </w:delText>
        </w:r>
      </w:del>
      <w:ins w:id="418" w:author="Editor" w:date="2020-06-25T12:19:00Z">
        <w:r w:rsidR="007D4A72" w:rsidRPr="0062646F">
          <w:t xml:space="preserve">contrast </w:t>
        </w:r>
      </w:ins>
      <w:r w:rsidRPr="0062646F">
        <w:t xml:space="preserve">to </w:t>
      </w:r>
      <w:ins w:id="419" w:author="Editor" w:date="2020-06-25T12:19:00Z">
        <w:r w:rsidR="007D4A72" w:rsidRPr="0062646F">
          <w:t xml:space="preserve">the </w:t>
        </w:r>
      </w:ins>
      <w:r w:rsidRPr="0062646F">
        <w:t xml:space="preserve">reduced transformations </w:t>
      </w:r>
      <w:del w:id="420" w:author="Editor" w:date="2020-06-25T12:19:00Z">
        <w:r w:rsidRPr="0062646F" w:rsidDel="007D4A72">
          <w:delText xml:space="preserve">as the </w:delText>
        </w:r>
      </w:del>
      <w:r w:rsidRPr="0062646F">
        <w:t>produced with other techniques</w:t>
      </w:r>
      <w:ins w:id="421" w:author="Editor" w:date="2020-06-25T12:19:00Z">
        <w:r w:rsidR="007D4A72" w:rsidRPr="0062646F">
          <w:t>, such</w:t>
        </w:r>
      </w:ins>
      <w:r w:rsidRPr="0062646F">
        <w:t xml:space="preserve"> as </w:t>
      </w:r>
      <w:proofErr w:type="spellStart"/>
      <w:r w:rsidRPr="0062646F">
        <w:t>nMDS</w:t>
      </w:r>
      <w:proofErr w:type="spellEnd"/>
      <w:r w:rsidRPr="0062646F">
        <w:t xml:space="preserve">, </w:t>
      </w:r>
      <w:proofErr w:type="spellStart"/>
      <w:r w:rsidRPr="0062646F">
        <w:t>PCA</w:t>
      </w:r>
      <w:proofErr w:type="spellEnd"/>
      <w:r w:rsidRPr="0062646F">
        <w:t xml:space="preserve">, </w:t>
      </w:r>
      <w:proofErr w:type="spellStart"/>
      <w:r w:rsidRPr="0062646F">
        <w:t>Isomap</w:t>
      </w:r>
      <w:proofErr w:type="spellEnd"/>
      <w:r w:rsidRPr="0062646F">
        <w:t xml:space="preserve"> or diffusion maps [8, 21, 10]</w:t>
      </w:r>
      <w:ins w:id="422" w:author="Editor" w:date="2020-06-25T12:19:00Z">
        <w:r w:rsidR="007D4A72" w:rsidRPr="0062646F">
          <w:t>,</w:t>
        </w:r>
      </w:ins>
      <w:r w:rsidRPr="0062646F">
        <w:t xml:space="preserve"> that lose structural information and that can only be interpreted </w:t>
      </w:r>
      <w:commentRangeStart w:id="423"/>
      <w:r w:rsidRPr="0062646F">
        <w:t>when viewed together</w:t>
      </w:r>
      <w:commentRangeEnd w:id="423"/>
      <w:r w:rsidR="007D4A72" w:rsidRPr="0062646F">
        <w:rPr>
          <w:rStyle w:val="CommentReference"/>
        </w:rPr>
        <w:commentReference w:id="423"/>
      </w:r>
      <w:r w:rsidRPr="0062646F">
        <w:t>.</w:t>
      </w:r>
      <w:del w:id="424" w:author="Editor" w:date="2020-06-25T12:50:00Z">
        <w:r w:rsidRPr="0062646F" w:rsidDel="007F1D8D">
          <w:delText xml:space="preserve">  </w:delText>
        </w:r>
      </w:del>
      <w:ins w:id="425" w:author="Editor" w:date="2020-06-25T12:50:00Z">
        <w:r w:rsidR="007F1D8D" w:rsidRPr="0062646F">
          <w:t xml:space="preserve"> </w:t>
        </w:r>
      </w:ins>
      <w:del w:id="426" w:author="Editor" w:date="2020-06-25T12:21:00Z">
        <w:r w:rsidRPr="0062646F" w:rsidDel="007D4A72">
          <w:delText>And t</w:delText>
        </w:r>
      </w:del>
      <w:ins w:id="427" w:author="Editor" w:date="2020-06-25T12:21:00Z">
        <w:r w:rsidR="007D4A72" w:rsidRPr="0062646F">
          <w:t>T</w:t>
        </w:r>
      </w:ins>
      <w:r w:rsidRPr="0062646F">
        <w:t xml:space="preserve">hird, </w:t>
      </w:r>
      <w:ins w:id="428" w:author="Editor" w:date="2020-06-25T12:21:00Z">
        <w:r w:rsidR="007D4A72" w:rsidRPr="0062646F">
          <w:t xml:space="preserve">in the proposed algorithm, the </w:t>
        </w:r>
      </w:ins>
      <w:r w:rsidRPr="0062646F">
        <w:t xml:space="preserve">temporal ordering of conformations is conserved, </w:t>
      </w:r>
      <w:ins w:id="429" w:author="Editor" w:date="2020-06-25T12:21:00Z">
        <w:r w:rsidR="007D4A72" w:rsidRPr="0062646F">
          <w:t xml:space="preserve">in </w:t>
        </w:r>
      </w:ins>
      <w:r w:rsidRPr="0062646F">
        <w:t>contra</w:t>
      </w:r>
      <w:ins w:id="430" w:author="Editor" w:date="2020-06-25T12:21:00Z">
        <w:r w:rsidR="007D4A72" w:rsidRPr="0062646F">
          <w:t>st</w:t>
        </w:r>
      </w:ins>
      <w:del w:id="431" w:author="Editor" w:date="2020-06-25T12:21:00Z">
        <w:r w:rsidRPr="0062646F" w:rsidDel="007D4A72">
          <w:delText>ry</w:delText>
        </w:r>
      </w:del>
      <w:r w:rsidRPr="0062646F">
        <w:t xml:space="preserve"> to clustering methods [7] that merge configurations from different simulation times into clusters.</w:t>
      </w:r>
    </w:p>
    <w:p w14:paraId="7144C835" w14:textId="31D28EDF" w:rsidR="00E9779C" w:rsidRPr="0062646F" w:rsidRDefault="00A04617">
      <w:pPr>
        <w:pStyle w:val="ImageCaption"/>
        <w:jc w:val="both"/>
      </w:pPr>
      <w:r w:rsidRPr="0062646F">
        <w:drawing>
          <wp:anchor distT="0" distB="0" distL="0" distR="0" simplePos="0" relativeHeight="251663872" behindDoc="0" locked="0" layoutInCell="1" allowOverlap="1" wp14:anchorId="2F0D1871" wp14:editId="246F774D">
            <wp:simplePos x="0" y="0"/>
            <wp:positionH relativeFrom="column">
              <wp:align>center</wp:align>
            </wp:positionH>
            <wp:positionV relativeFrom="paragraph">
              <wp:posOffset>635</wp:posOffset>
            </wp:positionV>
            <wp:extent cx="2713990" cy="5095240"/>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4"/>
                    <a:stretch>
                      <a:fillRect/>
                    </a:stretch>
                  </pic:blipFill>
                  <pic:spPr bwMode="auto">
                    <a:xfrm>
                      <a:off x="0" y="0"/>
                      <a:ext cx="2713990" cy="5095240"/>
                    </a:xfrm>
                    <a:prstGeom prst="rect">
                      <a:avLst/>
                    </a:prstGeom>
                  </pic:spPr>
                </pic:pic>
              </a:graphicData>
            </a:graphic>
          </wp:anchor>
        </w:drawing>
      </w:r>
      <w:r w:rsidRPr="0062646F">
        <w:rPr>
          <w:b/>
          <w:bCs/>
          <w:sz w:val="20"/>
          <w:szCs w:val="20"/>
        </w:rPr>
        <w:t>Figure 6.</w:t>
      </w:r>
      <w:r w:rsidRPr="0062646F">
        <w:rPr>
          <w:sz w:val="20"/>
          <w:szCs w:val="20"/>
        </w:rPr>
        <w:t xml:space="preserve"> Intrinsic information captured from the original trajectory of the </w:t>
      </w:r>
      <w:proofErr w:type="spellStart"/>
      <w:r w:rsidRPr="0062646F">
        <w:rPr>
          <w:sz w:val="20"/>
          <w:szCs w:val="20"/>
        </w:rPr>
        <w:t>villin</w:t>
      </w:r>
      <w:proofErr w:type="spellEnd"/>
      <w:r w:rsidRPr="0062646F">
        <w:rPr>
          <w:sz w:val="20"/>
          <w:szCs w:val="20"/>
        </w:rPr>
        <w:t xml:space="preserve">-headpiece protein is largely preserved in the reduced trajectories produced by our algorithm. TM-score plot, </w:t>
      </w:r>
      <w:proofErr w:type="spellStart"/>
      <w:r w:rsidRPr="0062646F">
        <w:rPr>
          <w:sz w:val="20"/>
          <w:szCs w:val="20"/>
        </w:rPr>
        <w:t>nMDS</w:t>
      </w:r>
      <w:proofErr w:type="spellEnd"/>
      <w:r w:rsidRPr="0062646F">
        <w:rPr>
          <w:sz w:val="20"/>
          <w:szCs w:val="20"/>
        </w:rPr>
        <w:t xml:space="preserve"> pattern and clustering groups</w:t>
      </w:r>
      <w:ins w:id="432" w:author="Editor" w:date="2020-06-25T12:22:00Z">
        <w:r w:rsidR="007D4A72" w:rsidRPr="0062646F">
          <w:rPr>
            <w:sz w:val="20"/>
            <w:szCs w:val="20"/>
          </w:rPr>
          <w:t xml:space="preserve"> are presented</w:t>
        </w:r>
      </w:ins>
      <w:r w:rsidRPr="0062646F">
        <w:rPr>
          <w:sz w:val="20"/>
          <w:szCs w:val="20"/>
        </w:rPr>
        <w:t xml:space="preserve"> at the top, bottom left, and bottom right of each </w:t>
      </w:r>
      <w:del w:id="433" w:author="Editor" w:date="2020-06-25T12:22:00Z">
        <w:r w:rsidRPr="0062646F" w:rsidDel="007D4A72">
          <w:rPr>
            <w:sz w:val="20"/>
            <w:szCs w:val="20"/>
          </w:rPr>
          <w:delText>figure</w:delText>
        </w:r>
      </w:del>
      <w:ins w:id="434" w:author="Editor" w:date="2020-06-25T12:22:00Z">
        <w:r w:rsidR="007D4A72" w:rsidRPr="0062646F">
          <w:rPr>
            <w:sz w:val="20"/>
            <w:szCs w:val="20"/>
          </w:rPr>
          <w:t>panel</w:t>
        </w:r>
      </w:ins>
      <w:r w:rsidRPr="0062646F">
        <w:rPr>
          <w:sz w:val="20"/>
          <w:szCs w:val="20"/>
        </w:rPr>
        <w:t>. (A) Original trajectory</w:t>
      </w:r>
      <w:ins w:id="435" w:author="Editor" w:date="2020-06-25T12:22:00Z">
        <w:r w:rsidR="007D4A72" w:rsidRPr="0062646F">
          <w:rPr>
            <w:sz w:val="20"/>
            <w:szCs w:val="20"/>
          </w:rPr>
          <w:t>.</w:t>
        </w:r>
      </w:ins>
      <w:r w:rsidRPr="0062646F">
        <w:rPr>
          <w:sz w:val="20"/>
          <w:szCs w:val="20"/>
        </w:rPr>
        <w:t xml:space="preserve"> (B and C) </w:t>
      </w:r>
      <w:del w:id="436" w:author="Editor" w:date="2020-06-25T12:22:00Z">
        <w:r w:rsidRPr="0062646F" w:rsidDel="007D4A72">
          <w:rPr>
            <w:sz w:val="20"/>
            <w:szCs w:val="20"/>
          </w:rPr>
          <w:delText>Reduced t</w:delText>
        </w:r>
      </w:del>
      <w:ins w:id="437" w:author="Editor" w:date="2020-06-25T12:22:00Z">
        <w:r w:rsidR="007D4A72" w:rsidRPr="0062646F">
          <w:rPr>
            <w:sz w:val="20"/>
            <w:szCs w:val="20"/>
          </w:rPr>
          <w:t>T</w:t>
        </w:r>
      </w:ins>
      <w:r w:rsidRPr="0062646F">
        <w:rPr>
          <w:sz w:val="20"/>
          <w:szCs w:val="20"/>
        </w:rPr>
        <w:t>rajectories</w:t>
      </w:r>
      <w:ins w:id="438" w:author="Editor" w:date="2020-06-25T12:22:00Z">
        <w:r w:rsidR="007D4A72" w:rsidRPr="0062646F">
          <w:rPr>
            <w:sz w:val="20"/>
            <w:szCs w:val="20"/>
          </w:rPr>
          <w:t xml:space="preserve"> reduced</w:t>
        </w:r>
      </w:ins>
      <w:r w:rsidRPr="0062646F">
        <w:rPr>
          <w:sz w:val="20"/>
          <w:szCs w:val="20"/>
        </w:rPr>
        <w:t xml:space="preserve"> by 52%</w:t>
      </w:r>
      <w:del w:id="439" w:author="Editor" w:date="2020-06-25T12:22:00Z">
        <w:r w:rsidRPr="0062646F" w:rsidDel="007D4A72">
          <w:rPr>
            <w:sz w:val="20"/>
            <w:szCs w:val="20"/>
          </w:rPr>
          <w:delText>.</w:delText>
        </w:r>
      </w:del>
      <w:r w:rsidRPr="0062646F">
        <w:rPr>
          <w:sz w:val="20"/>
          <w:szCs w:val="20"/>
        </w:rPr>
        <w:t xml:space="preserve"> and 80%, respectively. The </w:t>
      </w:r>
      <w:proofErr w:type="spellStart"/>
      <w:r w:rsidRPr="0062646F">
        <w:rPr>
          <w:sz w:val="20"/>
          <w:szCs w:val="20"/>
        </w:rPr>
        <w:t>nMDS</w:t>
      </w:r>
      <w:proofErr w:type="spellEnd"/>
      <w:r w:rsidRPr="0062646F">
        <w:rPr>
          <w:sz w:val="20"/>
          <w:szCs w:val="20"/>
        </w:rPr>
        <w:t xml:space="preserve"> produces a set of circular patterns associated with conformations occurring in different times of the </w:t>
      </w:r>
      <w:r w:rsidRPr="0062646F">
        <w:rPr>
          <w:sz w:val="20"/>
          <w:szCs w:val="20"/>
        </w:rPr>
        <w:lastRenderedPageBreak/>
        <w:t xml:space="preserve">simulation, </w:t>
      </w:r>
      <w:del w:id="440" w:author="Editor" w:date="2020-06-25T12:22:00Z">
        <w:r w:rsidRPr="0062646F" w:rsidDel="007D4A72">
          <w:rPr>
            <w:sz w:val="20"/>
            <w:szCs w:val="20"/>
          </w:rPr>
          <w:delText xml:space="preserve">while </w:delText>
        </w:r>
      </w:del>
      <w:ins w:id="441" w:author="Editor" w:date="2020-06-25T12:22:00Z">
        <w:r w:rsidR="007D4A72" w:rsidRPr="0062646F">
          <w:rPr>
            <w:sz w:val="20"/>
            <w:szCs w:val="20"/>
          </w:rPr>
          <w:t xml:space="preserve">whereas </w:t>
        </w:r>
      </w:ins>
      <w:r w:rsidRPr="0062646F">
        <w:rPr>
          <w:sz w:val="20"/>
          <w:szCs w:val="20"/>
        </w:rPr>
        <w:t xml:space="preserve">clustering produces a structure of three clusters associated with the first two principal components of the </w:t>
      </w:r>
      <m:oMath>
        <m:r>
          <w:rPr>
            <w:rFonts w:ascii="Cambria Math" w:hAnsi="Cambria Math"/>
          </w:rPr>
          <m:t>Cα</m:t>
        </m:r>
      </m:oMath>
      <w:r w:rsidRPr="0062646F">
        <w:rPr>
          <w:sz w:val="20"/>
          <w:szCs w:val="20"/>
        </w:rPr>
        <w:t xml:space="preserve"> atoms of the conformations.</w:t>
      </w:r>
    </w:p>
    <w:p w14:paraId="76C18A2B" w14:textId="77777777" w:rsidR="00E9779C" w:rsidRPr="0062646F" w:rsidRDefault="00A04617">
      <w:pPr>
        <w:pStyle w:val="Heading2"/>
        <w:jc w:val="both"/>
      </w:pPr>
      <w:bookmarkStart w:id="442" w:name="algorithm-performance"/>
      <w:bookmarkEnd w:id="442"/>
      <w:r w:rsidRPr="0062646F">
        <w:t>Algorithm</w:t>
      </w:r>
      <w:del w:id="443" w:author="Editor" w:date="2020-06-25T12:22:00Z">
        <w:r w:rsidRPr="0062646F" w:rsidDel="003669C2">
          <w:delText xml:space="preserve"> </w:delText>
        </w:r>
      </w:del>
      <w:r w:rsidRPr="0062646F">
        <w:t xml:space="preserve"> performance</w:t>
      </w:r>
    </w:p>
    <w:p w14:paraId="79DE89A1" w14:textId="614692B5" w:rsidR="00E9779C" w:rsidRPr="0062646F" w:rsidRDefault="00A04617">
      <w:pPr>
        <w:pStyle w:val="FirstParagraph"/>
        <w:jc w:val="both"/>
      </w:pPr>
      <w:r w:rsidRPr="0062646F">
        <w:t xml:space="preserve">The performance of the proposed algorithm was tested </w:t>
      </w:r>
      <w:del w:id="444" w:author="Editor" w:date="2020-06-25T12:23:00Z">
        <w:r w:rsidRPr="0062646F" w:rsidDel="003669C2">
          <w:delText xml:space="preserve">in </w:delText>
        </w:r>
      </w:del>
      <w:ins w:id="445" w:author="Editor" w:date="2020-06-25T12:23:00Z">
        <w:r w:rsidR="003669C2" w:rsidRPr="0062646F">
          <w:t xml:space="preserve">via </w:t>
        </w:r>
      </w:ins>
      <w:r w:rsidRPr="0062646F">
        <w:t xml:space="preserve">two </w:t>
      </w:r>
      <w:del w:id="446" w:author="Editor" w:date="2020-06-25T12:23:00Z">
        <w:r w:rsidRPr="0062646F" w:rsidDel="003669C2">
          <w:delText>cases</w:delText>
        </w:r>
      </w:del>
      <w:ins w:id="447" w:author="Editor" w:date="2020-06-25T12:24:00Z">
        <w:r w:rsidR="003669C2" w:rsidRPr="0062646F">
          <w:t>tests</w:t>
        </w:r>
      </w:ins>
      <w:r w:rsidRPr="0062646F">
        <w:t xml:space="preserve">: </w:t>
      </w:r>
      <w:del w:id="448" w:author="Editor" w:date="2020-06-25T12:23:00Z">
        <w:r w:rsidRPr="0062646F" w:rsidDel="003669C2">
          <w:delText xml:space="preserve">first, </w:delText>
        </w:r>
      </w:del>
      <w:r w:rsidRPr="0062646F">
        <w:t xml:space="preserve">a runtime comparison </w:t>
      </w:r>
      <w:ins w:id="449" w:author="Editor" w:date="2020-06-25T12:25:00Z">
        <w:r w:rsidR="003669C2" w:rsidRPr="0062646F">
          <w:t xml:space="preserve">of the proposed algorithm </w:t>
        </w:r>
      </w:ins>
      <w:r w:rsidRPr="0062646F">
        <w:t xml:space="preserve">with </w:t>
      </w:r>
      <w:ins w:id="450" w:author="Editor" w:date="2020-06-25T12:23:00Z">
        <w:r w:rsidR="003669C2" w:rsidRPr="0062646F">
          <w:t xml:space="preserve">the three </w:t>
        </w:r>
      </w:ins>
      <w:r w:rsidRPr="0062646F">
        <w:t xml:space="preserve">other </w:t>
      </w:r>
      <w:del w:id="451" w:author="Editor" w:date="2020-06-25T12:23:00Z">
        <w:r w:rsidRPr="0062646F" w:rsidDel="003669C2">
          <w:delText xml:space="preserve">three </w:delText>
        </w:r>
      </w:del>
      <w:r w:rsidRPr="0062646F">
        <w:t>typical techniques for folding reduction</w:t>
      </w:r>
      <w:ins w:id="452" w:author="Editor" w:date="2020-06-25T12:23:00Z">
        <w:r w:rsidR="003669C2" w:rsidRPr="0062646F">
          <w:t>, i.e.,</w:t>
        </w:r>
      </w:ins>
      <w:del w:id="453" w:author="Editor" w:date="2020-06-25T12:23:00Z">
        <w:r w:rsidRPr="0062646F" w:rsidDel="003669C2">
          <w:delText>:</w:delText>
        </w:r>
      </w:del>
      <w:r w:rsidRPr="0062646F">
        <w:t xml:space="preserve"> </w:t>
      </w:r>
      <w:proofErr w:type="spellStart"/>
      <w:r w:rsidRPr="0062646F">
        <w:t>nMDS</w:t>
      </w:r>
      <w:proofErr w:type="spellEnd"/>
      <w:r w:rsidRPr="0062646F">
        <w:t xml:space="preserve">, clustering, and </w:t>
      </w:r>
      <w:proofErr w:type="spellStart"/>
      <w:r w:rsidRPr="0062646F">
        <w:t>PCA</w:t>
      </w:r>
      <w:proofErr w:type="spellEnd"/>
      <w:r w:rsidRPr="0062646F">
        <w:t xml:space="preserve">; and </w:t>
      </w:r>
      <w:del w:id="454" w:author="Editor" w:date="2020-06-25T12:24:00Z">
        <w:r w:rsidRPr="0062646F" w:rsidDel="003669C2">
          <w:delText xml:space="preserve">second, </w:delText>
        </w:r>
      </w:del>
      <w:r w:rsidRPr="0062646F">
        <w:t>a parallel comparison</w:t>
      </w:r>
      <w:ins w:id="455" w:author="Editor" w:date="2020-06-25T12:24:00Z">
        <w:r w:rsidR="003669C2" w:rsidRPr="0062646F">
          <w:t xml:space="preserve"> in which</w:t>
        </w:r>
      </w:ins>
      <w:del w:id="456" w:author="Editor" w:date="2020-06-25T12:24:00Z">
        <w:r w:rsidRPr="0062646F" w:rsidDel="003669C2">
          <w:delText>,</w:delText>
        </w:r>
      </w:del>
      <w:r w:rsidRPr="0062646F">
        <w:t xml:space="preserve"> </w:t>
      </w:r>
      <w:del w:id="457" w:author="Editor" w:date="2020-06-25T12:24:00Z">
        <w:r w:rsidRPr="0062646F" w:rsidDel="003669C2">
          <w:delText xml:space="preserve">running </w:delText>
        </w:r>
      </w:del>
      <w:r w:rsidRPr="0062646F">
        <w:t xml:space="preserve">the algorithm </w:t>
      </w:r>
      <w:ins w:id="458" w:author="Editor" w:date="2020-06-25T12:24:00Z">
        <w:r w:rsidR="003669C2" w:rsidRPr="0062646F">
          <w:t xml:space="preserve">was run </w:t>
        </w:r>
      </w:ins>
      <w:r w:rsidRPr="0062646F">
        <w:t>with several cores (Figure 7). For both tests, the trajectory correspond</w:t>
      </w:r>
      <w:ins w:id="459" w:author="Editor" w:date="2020-06-25T12:24:00Z">
        <w:r w:rsidR="003669C2" w:rsidRPr="0062646F">
          <w:t>ed</w:t>
        </w:r>
      </w:ins>
      <w:del w:id="460" w:author="Editor" w:date="2020-06-25T12:24:00Z">
        <w:r w:rsidRPr="0062646F" w:rsidDel="003669C2">
          <w:delText>s</w:delText>
        </w:r>
      </w:del>
      <w:r w:rsidRPr="0062646F">
        <w:t xml:space="preserve"> to the first </w:t>
      </w:r>
      <w:proofErr w:type="spellStart"/>
      <w:r w:rsidRPr="0062646F">
        <w:t>100k</w:t>
      </w:r>
      <w:proofErr w:type="spellEnd"/>
      <w:r w:rsidRPr="0062646F">
        <w:t xml:space="preserve"> conformations from the full trajectory of the </w:t>
      </w:r>
      <w:proofErr w:type="spellStart"/>
      <w:r w:rsidRPr="0062646F">
        <w:t>trp</w:t>
      </w:r>
      <w:proofErr w:type="spellEnd"/>
      <w:r w:rsidRPr="0062646F">
        <w:t xml:space="preserve">-cage protein, described above in </w:t>
      </w:r>
      <w:commentRangeStart w:id="461"/>
      <w:r w:rsidRPr="0062646F">
        <w:t>datasets section</w:t>
      </w:r>
      <w:commentRangeEnd w:id="461"/>
      <w:r w:rsidR="003669C2" w:rsidRPr="0062646F">
        <w:rPr>
          <w:rStyle w:val="CommentReference"/>
        </w:rPr>
        <w:commentReference w:id="461"/>
      </w:r>
      <w:r w:rsidRPr="0062646F">
        <w:t>.</w:t>
      </w:r>
    </w:p>
    <w:p w14:paraId="6952E8FC" w14:textId="38C9983F" w:rsidR="00E9779C" w:rsidRPr="0062646F" w:rsidRDefault="00A04617">
      <w:pPr>
        <w:pStyle w:val="BodyText"/>
        <w:jc w:val="both"/>
      </w:pPr>
      <w:r w:rsidRPr="0062646F">
        <w:t xml:space="preserve">For the comparison </w:t>
      </w:r>
      <w:del w:id="462" w:author="Editor" w:date="2020-06-25T12:25:00Z">
        <w:r w:rsidRPr="0062646F" w:rsidDel="003669C2">
          <w:delText xml:space="preserve">between </w:delText>
        </w:r>
      </w:del>
      <w:ins w:id="463" w:author="Editor" w:date="2020-06-25T12:25:00Z">
        <w:r w:rsidR="003669C2" w:rsidRPr="0062646F">
          <w:t xml:space="preserve">among </w:t>
        </w:r>
      </w:ins>
      <w:r w:rsidRPr="0062646F">
        <w:t xml:space="preserve">techniques (Figure </w:t>
      </w:r>
      <w:proofErr w:type="spellStart"/>
      <w:r w:rsidRPr="0062646F">
        <w:t>7</w:t>
      </w:r>
      <w:del w:id="464" w:author="Editor" w:date="2020-06-25T12:25:00Z">
        <w:r w:rsidRPr="0062646F" w:rsidDel="003669C2">
          <w:delText>.</w:delText>
        </w:r>
      </w:del>
      <w:r w:rsidRPr="0062646F">
        <w:t>A</w:t>
      </w:r>
      <w:proofErr w:type="spellEnd"/>
      <w:r w:rsidRPr="0062646F">
        <w:t xml:space="preserve">), several </w:t>
      </w:r>
      <w:proofErr w:type="spellStart"/>
      <w:r w:rsidRPr="0062646F">
        <w:t>subtrajectories</w:t>
      </w:r>
      <w:proofErr w:type="spellEnd"/>
      <w:r w:rsidRPr="0062646F">
        <w:t xml:space="preserve"> of different lengths were reduced by all the techniques. </w:t>
      </w:r>
      <w:ins w:id="465" w:author="Editor" w:date="2020-06-25T12:37:00Z">
        <w:r w:rsidR="00480923" w:rsidRPr="0062646F">
          <w:t xml:space="preserve">When the techniques were run with one core, </w:t>
        </w:r>
      </w:ins>
      <w:proofErr w:type="spellStart"/>
      <w:r w:rsidRPr="0062646F">
        <w:t>PCA</w:t>
      </w:r>
      <w:proofErr w:type="spellEnd"/>
      <w:r w:rsidRPr="0062646F">
        <w:t xml:space="preserve"> showed the most efficient runtimes</w:t>
      </w:r>
      <w:ins w:id="466" w:author="Editor" w:date="2020-06-25T12:37:00Z">
        <w:r w:rsidR="00480923" w:rsidRPr="0062646F">
          <w:t>,</w:t>
        </w:r>
      </w:ins>
      <w:r w:rsidRPr="0062646F">
        <w:t xml:space="preserve"> followed by our proposed algorithm </w:t>
      </w:r>
      <w:commentRangeStart w:id="467"/>
      <w:r w:rsidRPr="0062646F">
        <w:t>FR</w:t>
      </w:r>
      <w:commentRangeEnd w:id="467"/>
      <w:r w:rsidR="00347C7D" w:rsidRPr="0062646F">
        <w:rPr>
          <w:rStyle w:val="CommentReference"/>
        </w:rPr>
        <w:commentReference w:id="467"/>
      </w:r>
      <w:del w:id="468" w:author="Editor" w:date="2020-06-25T12:37:00Z">
        <w:r w:rsidRPr="0062646F" w:rsidDel="00480923">
          <w:delText xml:space="preserve"> (1 core)</w:delText>
        </w:r>
      </w:del>
      <w:r w:rsidRPr="0062646F">
        <w:t xml:space="preserve">, </w:t>
      </w:r>
      <w:del w:id="469" w:author="Editor" w:date="2020-06-25T12:26:00Z">
        <w:r w:rsidRPr="0062646F" w:rsidDel="003669C2">
          <w:delText>contrary to</w:delText>
        </w:r>
      </w:del>
      <w:ins w:id="470" w:author="Editor" w:date="2020-06-25T12:26:00Z">
        <w:r w:rsidR="003669C2" w:rsidRPr="0062646F">
          <w:t>whereas</w:t>
        </w:r>
      </w:ins>
      <w:r w:rsidRPr="0062646F">
        <w:t xml:space="preserve"> </w:t>
      </w:r>
      <w:proofErr w:type="spellStart"/>
      <w:r w:rsidRPr="0062646F">
        <w:t>nMDS</w:t>
      </w:r>
      <w:proofErr w:type="spellEnd"/>
      <w:r w:rsidRPr="0062646F">
        <w:t xml:space="preserve"> and clustering </w:t>
      </w:r>
      <w:del w:id="471" w:author="Editor" w:date="2020-06-25T12:26:00Z">
        <w:r w:rsidRPr="0062646F" w:rsidDel="003669C2">
          <w:delText>that becomes</w:delText>
        </w:r>
      </w:del>
      <w:ins w:id="472" w:author="Editor" w:date="2020-06-25T12:26:00Z">
        <w:r w:rsidR="003669C2" w:rsidRPr="0062646F">
          <w:t>became</w:t>
        </w:r>
      </w:ins>
      <w:r w:rsidRPr="0062646F">
        <w:t xml:space="preserve"> impractical when </w:t>
      </w:r>
      <w:del w:id="473" w:author="Editor" w:date="2020-06-25T12:26:00Z">
        <w:r w:rsidRPr="0062646F" w:rsidDel="003669C2">
          <w:delText xml:space="preserve">faced </w:delText>
        </w:r>
      </w:del>
      <w:ins w:id="474" w:author="Editor" w:date="2020-06-25T12:26:00Z">
        <w:r w:rsidR="003669C2" w:rsidRPr="0062646F">
          <w:t xml:space="preserve">used </w:t>
        </w:r>
      </w:ins>
      <w:r w:rsidRPr="0062646F">
        <w:t xml:space="preserve">with short to medium trajectories. </w:t>
      </w:r>
      <w:del w:id="475" w:author="Editor" w:date="2020-06-25T12:27:00Z">
        <w:r w:rsidRPr="0062646F" w:rsidDel="003669C2">
          <w:delText>However</w:delText>
        </w:r>
      </w:del>
      <w:ins w:id="476" w:author="Editor" w:date="2020-06-25T12:27:00Z">
        <w:r w:rsidR="003669C2" w:rsidRPr="0062646F">
          <w:t>Furthermore</w:t>
        </w:r>
      </w:ins>
      <w:r w:rsidRPr="0062646F">
        <w:t xml:space="preserve">, </w:t>
      </w:r>
      <w:ins w:id="477" w:author="Editor" w:date="2020-06-25T12:27:00Z">
        <w:r w:rsidR="003669C2" w:rsidRPr="0062646F">
          <w:t xml:space="preserve">in contrast to the other techniques, </w:t>
        </w:r>
      </w:ins>
      <w:r w:rsidRPr="0062646F">
        <w:t xml:space="preserve">the proposed algorithm has the advantage </w:t>
      </w:r>
      <w:ins w:id="478" w:author="Editor" w:date="2020-06-25T12:27:00Z">
        <w:r w:rsidR="003669C2" w:rsidRPr="0062646F">
          <w:t xml:space="preserve">of being able </w:t>
        </w:r>
      </w:ins>
      <w:r w:rsidRPr="0062646F">
        <w:t>to</w:t>
      </w:r>
      <w:ins w:id="479" w:author="Editor" w:date="2020-06-25T12:27:00Z">
        <w:r w:rsidR="003669C2" w:rsidRPr="0062646F">
          <w:t xml:space="preserve"> run</w:t>
        </w:r>
      </w:ins>
      <w:r w:rsidRPr="0062646F">
        <w:t xml:space="preserve"> easily </w:t>
      </w:r>
      <w:del w:id="480" w:author="Editor" w:date="2020-06-25T12:27:00Z">
        <w:r w:rsidRPr="0062646F" w:rsidDel="003669C2">
          <w:delText xml:space="preserve">run </w:delText>
        </w:r>
      </w:del>
      <w:r w:rsidRPr="0062646F">
        <w:t>in parallel</w:t>
      </w:r>
      <w:del w:id="481" w:author="Editor" w:date="2020-06-25T12:38:00Z">
        <w:r w:rsidRPr="0062646F" w:rsidDel="00480923">
          <w:delText>,</w:delText>
        </w:r>
      </w:del>
      <w:del w:id="482" w:author="Editor" w:date="2020-06-25T12:27:00Z">
        <w:r w:rsidRPr="0062646F" w:rsidDel="003669C2">
          <w:delText xml:space="preserve"> contrary to the other techniques,</w:delText>
        </w:r>
      </w:del>
      <w:del w:id="483" w:author="Editor" w:date="2020-06-25T12:38:00Z">
        <w:r w:rsidRPr="0062646F" w:rsidDel="00480923">
          <w:delText xml:space="preserve"> and w</w:delText>
        </w:r>
      </w:del>
      <w:ins w:id="484" w:author="Editor" w:date="2020-06-25T12:38:00Z">
        <w:r w:rsidR="00480923" w:rsidRPr="0062646F">
          <w:t>. W</w:t>
        </w:r>
      </w:ins>
      <w:r w:rsidRPr="0062646F">
        <w:t xml:space="preserve">hen it </w:t>
      </w:r>
      <w:ins w:id="485" w:author="Editor" w:date="2020-06-25T12:27:00Z">
        <w:r w:rsidR="003669C2" w:rsidRPr="0062646F">
          <w:t xml:space="preserve">was </w:t>
        </w:r>
      </w:ins>
      <w:r w:rsidRPr="0062646F">
        <w:t>run</w:t>
      </w:r>
      <w:del w:id="486" w:author="Editor" w:date="2020-06-25T12:28:00Z">
        <w:r w:rsidRPr="0062646F" w:rsidDel="003669C2">
          <w:delText>s</w:delText>
        </w:r>
      </w:del>
      <w:r w:rsidRPr="0062646F">
        <w:t xml:space="preserve"> using two cores, </w:t>
      </w:r>
      <w:del w:id="487" w:author="Editor" w:date="2020-06-25T12:28:00Z">
        <w:r w:rsidRPr="0062646F" w:rsidDel="003669C2">
          <w:delText xml:space="preserve">its </w:delText>
        </w:r>
      </w:del>
      <w:ins w:id="488" w:author="Editor" w:date="2020-06-25T12:28:00Z">
        <w:r w:rsidR="003669C2" w:rsidRPr="0062646F">
          <w:t xml:space="preserve">the </w:t>
        </w:r>
      </w:ins>
      <w:r w:rsidRPr="0062646F">
        <w:t xml:space="preserve">runtime </w:t>
      </w:r>
      <w:del w:id="489" w:author="Editor" w:date="2020-06-25T12:28:00Z">
        <w:r w:rsidRPr="0062646F" w:rsidDel="00347C7D">
          <w:delText xml:space="preserve">is </w:delText>
        </w:r>
      </w:del>
      <w:ins w:id="490" w:author="Editor" w:date="2020-06-25T12:28:00Z">
        <w:r w:rsidR="00347C7D" w:rsidRPr="0062646F">
          <w:t xml:space="preserve">was </w:t>
        </w:r>
      </w:ins>
      <w:r w:rsidRPr="0062646F">
        <w:t xml:space="preserve">reduced by half and </w:t>
      </w:r>
      <w:del w:id="491" w:author="Editor" w:date="2020-06-25T12:28:00Z">
        <w:r w:rsidRPr="0062646F" w:rsidDel="00347C7D">
          <w:delText xml:space="preserve">becomes </w:delText>
        </w:r>
      </w:del>
      <w:ins w:id="492" w:author="Editor" w:date="2020-06-25T12:28:00Z">
        <w:r w:rsidR="00347C7D" w:rsidRPr="0062646F">
          <w:t xml:space="preserve">was </w:t>
        </w:r>
      </w:ins>
      <w:del w:id="493" w:author="Editor" w:date="2020-06-25T12:28:00Z">
        <w:r w:rsidRPr="0062646F" w:rsidDel="00347C7D">
          <w:delText xml:space="preserve">faster </w:delText>
        </w:r>
      </w:del>
      <w:ins w:id="494" w:author="Editor" w:date="2020-06-25T12:28:00Z">
        <w:r w:rsidR="00347C7D" w:rsidRPr="0062646F">
          <w:t xml:space="preserve">shorter </w:t>
        </w:r>
      </w:ins>
      <w:r w:rsidRPr="0062646F">
        <w:t xml:space="preserve">than </w:t>
      </w:r>
      <w:ins w:id="495" w:author="Editor" w:date="2020-06-25T12:28:00Z">
        <w:r w:rsidR="00347C7D" w:rsidRPr="0062646F">
          <w:t xml:space="preserve">that achieved with </w:t>
        </w:r>
      </w:ins>
      <w:proofErr w:type="spellStart"/>
      <w:r w:rsidRPr="0062646F">
        <w:t>PCA</w:t>
      </w:r>
      <w:proofErr w:type="spellEnd"/>
      <w:del w:id="496" w:author="Editor" w:date="2020-06-25T12:28:00Z">
        <w:r w:rsidRPr="0062646F" w:rsidDel="00347C7D">
          <w:delText>.</w:delText>
        </w:r>
      </w:del>
      <w:r w:rsidRPr="0062646F">
        <w:t xml:space="preserve"> (</w:t>
      </w:r>
      <w:commentRangeStart w:id="497"/>
      <w:r w:rsidRPr="0062646F">
        <w:t>FR (2 cores), black dashed line</w:t>
      </w:r>
      <w:commentRangeEnd w:id="497"/>
      <w:r w:rsidR="00347C7D" w:rsidRPr="0062646F">
        <w:rPr>
          <w:rStyle w:val="CommentReference"/>
        </w:rPr>
        <w:commentReference w:id="497"/>
      </w:r>
      <w:r w:rsidRPr="0062646F">
        <w:t>).</w:t>
      </w:r>
    </w:p>
    <w:p w14:paraId="2CC1035C" w14:textId="7AD23456" w:rsidR="00E9779C" w:rsidRPr="0062646F" w:rsidRDefault="00A04617">
      <w:pPr>
        <w:pStyle w:val="ImageCaption"/>
        <w:jc w:val="both"/>
      </w:pPr>
      <w:commentRangeStart w:id="498"/>
      <w:r w:rsidRPr="0062646F">
        <w:drawing>
          <wp:anchor distT="0" distB="0" distL="0" distR="0" simplePos="0" relativeHeight="251666944" behindDoc="0" locked="0" layoutInCell="1" allowOverlap="1" wp14:anchorId="63408D0D" wp14:editId="3E7021E3">
            <wp:simplePos x="0" y="0"/>
            <wp:positionH relativeFrom="column">
              <wp:align>center</wp:align>
            </wp:positionH>
            <wp:positionV relativeFrom="paragraph">
              <wp:posOffset>635</wp:posOffset>
            </wp:positionV>
            <wp:extent cx="2847340" cy="158051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5"/>
                    <a:stretch>
                      <a:fillRect/>
                    </a:stretch>
                  </pic:blipFill>
                  <pic:spPr bwMode="auto">
                    <a:xfrm>
                      <a:off x="0" y="0"/>
                      <a:ext cx="2847340" cy="1580515"/>
                    </a:xfrm>
                    <a:prstGeom prst="rect">
                      <a:avLst/>
                    </a:prstGeom>
                  </pic:spPr>
                </pic:pic>
              </a:graphicData>
            </a:graphic>
          </wp:anchor>
        </w:drawing>
      </w:r>
      <w:r w:rsidRPr="0062646F">
        <w:rPr>
          <w:b/>
          <w:bCs/>
          <w:sz w:val="20"/>
          <w:szCs w:val="20"/>
        </w:rPr>
        <w:t xml:space="preserve">Figure </w:t>
      </w:r>
      <w:commentRangeEnd w:id="498"/>
      <w:r w:rsidR="00347C7D" w:rsidRPr="0062646F">
        <w:rPr>
          <w:rStyle w:val="CommentReference"/>
          <w:i w:val="0"/>
        </w:rPr>
        <w:commentReference w:id="498"/>
      </w:r>
      <w:r w:rsidRPr="0062646F">
        <w:rPr>
          <w:b/>
          <w:bCs/>
          <w:sz w:val="20"/>
          <w:szCs w:val="20"/>
        </w:rPr>
        <w:t>7.</w:t>
      </w:r>
      <w:r w:rsidRPr="0062646F">
        <w:rPr>
          <w:sz w:val="20"/>
          <w:szCs w:val="20"/>
        </w:rPr>
        <w:t xml:space="preserve"> (A) Runtime comparisons for four folding reduction techniques: </w:t>
      </w:r>
      <w:proofErr w:type="spellStart"/>
      <w:r w:rsidRPr="0062646F">
        <w:rPr>
          <w:sz w:val="20"/>
          <w:szCs w:val="20"/>
        </w:rPr>
        <w:t>nMDS</w:t>
      </w:r>
      <w:proofErr w:type="spellEnd"/>
      <w:r w:rsidRPr="0062646F">
        <w:rPr>
          <w:sz w:val="20"/>
          <w:szCs w:val="20"/>
        </w:rPr>
        <w:t xml:space="preserve">, clustering, </w:t>
      </w:r>
      <w:proofErr w:type="spellStart"/>
      <w:r w:rsidRPr="0062646F">
        <w:rPr>
          <w:sz w:val="20"/>
          <w:szCs w:val="20"/>
        </w:rPr>
        <w:t>PCA</w:t>
      </w:r>
      <w:proofErr w:type="spellEnd"/>
      <w:r w:rsidRPr="0062646F">
        <w:rPr>
          <w:sz w:val="20"/>
          <w:szCs w:val="20"/>
        </w:rPr>
        <w:t xml:space="preserve">, and our algorithm FR (running with one and two cores). </w:t>
      </w:r>
      <w:ins w:id="499" w:author="Editor" w:date="2020-06-25T12:34:00Z">
        <w:r w:rsidR="00347C7D" w:rsidRPr="0062646F">
          <w:rPr>
            <w:sz w:val="20"/>
            <w:szCs w:val="20"/>
          </w:rPr>
          <w:t xml:space="preserve">With one core, </w:t>
        </w:r>
      </w:ins>
      <w:proofErr w:type="spellStart"/>
      <w:r w:rsidRPr="0062646F">
        <w:rPr>
          <w:sz w:val="20"/>
          <w:szCs w:val="20"/>
        </w:rPr>
        <w:t>PCA</w:t>
      </w:r>
      <w:proofErr w:type="spellEnd"/>
      <w:r w:rsidRPr="0062646F">
        <w:rPr>
          <w:sz w:val="20"/>
          <w:szCs w:val="20"/>
        </w:rPr>
        <w:t xml:space="preserve"> </w:t>
      </w:r>
      <w:del w:id="500" w:author="Editor" w:date="2020-06-25T12:34:00Z">
        <w:r w:rsidRPr="0062646F" w:rsidDel="00347C7D">
          <w:rPr>
            <w:sz w:val="20"/>
            <w:szCs w:val="20"/>
          </w:rPr>
          <w:delText xml:space="preserve">is </w:delText>
        </w:r>
      </w:del>
      <w:ins w:id="501" w:author="Editor" w:date="2020-06-25T12:34:00Z">
        <w:r w:rsidR="00347C7D" w:rsidRPr="0062646F">
          <w:rPr>
            <w:sz w:val="20"/>
            <w:szCs w:val="20"/>
          </w:rPr>
          <w:t xml:space="preserve">was </w:t>
        </w:r>
      </w:ins>
      <w:r w:rsidRPr="0062646F">
        <w:rPr>
          <w:sz w:val="20"/>
          <w:szCs w:val="20"/>
        </w:rPr>
        <w:t>the most efficient algorithm</w:t>
      </w:r>
      <w:ins w:id="502" w:author="Editor" w:date="2020-06-25T12:34:00Z">
        <w:r w:rsidR="00347C7D" w:rsidRPr="0062646F">
          <w:rPr>
            <w:sz w:val="20"/>
            <w:szCs w:val="20"/>
          </w:rPr>
          <w:t>,</w:t>
        </w:r>
      </w:ins>
      <w:r w:rsidRPr="0062646F">
        <w:rPr>
          <w:sz w:val="20"/>
          <w:szCs w:val="20"/>
        </w:rPr>
        <w:t xml:space="preserve"> followed by our algorithm FR</w:t>
      </w:r>
      <w:del w:id="503" w:author="Editor" w:date="2020-06-25T12:34:00Z">
        <w:r w:rsidRPr="0062646F" w:rsidDel="00347C7D">
          <w:rPr>
            <w:sz w:val="20"/>
            <w:szCs w:val="20"/>
          </w:rPr>
          <w:delText xml:space="preserve"> with one core</w:delText>
        </w:r>
      </w:del>
      <w:del w:id="504" w:author="Editor" w:date="2020-06-25T12:35:00Z">
        <w:r w:rsidRPr="0062646F" w:rsidDel="00347C7D">
          <w:rPr>
            <w:sz w:val="20"/>
            <w:szCs w:val="20"/>
          </w:rPr>
          <w:delText>, bu</w:delText>
        </w:r>
      </w:del>
      <w:ins w:id="505" w:author="Editor" w:date="2020-06-25T12:35:00Z">
        <w:r w:rsidR="00347C7D" w:rsidRPr="0062646F">
          <w:rPr>
            <w:sz w:val="20"/>
            <w:szCs w:val="20"/>
          </w:rPr>
          <w:t>. However,</w:t>
        </w:r>
      </w:ins>
      <w:del w:id="506" w:author="Editor" w:date="2020-06-25T12:35:00Z">
        <w:r w:rsidRPr="0062646F" w:rsidDel="00347C7D">
          <w:rPr>
            <w:sz w:val="20"/>
            <w:szCs w:val="20"/>
          </w:rPr>
          <w:delText>t</w:delText>
        </w:r>
      </w:del>
      <w:r w:rsidRPr="0062646F">
        <w:rPr>
          <w:sz w:val="20"/>
          <w:szCs w:val="20"/>
        </w:rPr>
        <w:t xml:space="preserve"> when </w:t>
      </w:r>
      <w:del w:id="507" w:author="Editor" w:date="2020-06-25T12:34:00Z">
        <w:r w:rsidRPr="0062646F" w:rsidDel="00347C7D">
          <w:rPr>
            <w:sz w:val="20"/>
            <w:szCs w:val="20"/>
          </w:rPr>
          <w:delText xml:space="preserve">it </w:delText>
        </w:r>
      </w:del>
      <w:ins w:id="508" w:author="Editor" w:date="2020-06-25T12:34:00Z">
        <w:r w:rsidR="00347C7D" w:rsidRPr="0062646F">
          <w:rPr>
            <w:sz w:val="20"/>
            <w:szCs w:val="20"/>
          </w:rPr>
          <w:t xml:space="preserve">the algorithms were </w:t>
        </w:r>
      </w:ins>
      <w:r w:rsidRPr="0062646F">
        <w:rPr>
          <w:sz w:val="20"/>
          <w:szCs w:val="20"/>
        </w:rPr>
        <w:t>run</w:t>
      </w:r>
      <w:del w:id="509" w:author="Editor" w:date="2020-06-25T12:34:00Z">
        <w:r w:rsidRPr="0062646F" w:rsidDel="00347C7D">
          <w:rPr>
            <w:sz w:val="20"/>
            <w:szCs w:val="20"/>
          </w:rPr>
          <w:delText>s</w:delText>
        </w:r>
      </w:del>
      <w:r w:rsidRPr="0062646F">
        <w:rPr>
          <w:sz w:val="20"/>
          <w:szCs w:val="20"/>
        </w:rPr>
        <w:t xml:space="preserve"> with two cores, </w:t>
      </w:r>
      <w:del w:id="510" w:author="Editor" w:date="2020-06-25T12:35:00Z">
        <w:r w:rsidRPr="0062646F" w:rsidDel="00347C7D">
          <w:rPr>
            <w:sz w:val="20"/>
            <w:szCs w:val="20"/>
          </w:rPr>
          <w:delText xml:space="preserve">its </w:delText>
        </w:r>
      </w:del>
      <w:ins w:id="511" w:author="Editor" w:date="2020-06-25T12:35:00Z">
        <w:r w:rsidR="00347C7D" w:rsidRPr="0062646F">
          <w:rPr>
            <w:sz w:val="20"/>
            <w:szCs w:val="20"/>
          </w:rPr>
          <w:t xml:space="preserve">the </w:t>
        </w:r>
      </w:ins>
      <w:r w:rsidRPr="0062646F">
        <w:rPr>
          <w:sz w:val="20"/>
          <w:szCs w:val="20"/>
        </w:rPr>
        <w:t xml:space="preserve">runtime </w:t>
      </w:r>
      <w:ins w:id="512" w:author="Editor" w:date="2020-06-25T12:35:00Z">
        <w:r w:rsidR="00347C7D" w:rsidRPr="0062646F">
          <w:rPr>
            <w:sz w:val="20"/>
            <w:szCs w:val="20"/>
          </w:rPr>
          <w:t>of the proposed algorithm was</w:t>
        </w:r>
      </w:ins>
      <w:del w:id="513" w:author="Editor" w:date="2020-06-25T12:35:00Z">
        <w:r w:rsidRPr="0062646F" w:rsidDel="00347C7D">
          <w:rPr>
            <w:sz w:val="20"/>
            <w:szCs w:val="20"/>
          </w:rPr>
          <w:delText>is</w:delText>
        </w:r>
      </w:del>
      <w:r w:rsidRPr="0062646F">
        <w:rPr>
          <w:sz w:val="20"/>
          <w:szCs w:val="20"/>
        </w:rPr>
        <w:t xml:space="preserve"> reduced by half, </w:t>
      </w:r>
      <w:del w:id="514" w:author="Editor" w:date="2020-06-25T12:35:00Z">
        <w:r w:rsidRPr="0062646F" w:rsidDel="00347C7D">
          <w:rPr>
            <w:sz w:val="20"/>
            <w:szCs w:val="20"/>
          </w:rPr>
          <w:delText xml:space="preserve">being </w:delText>
        </w:r>
      </w:del>
      <w:ins w:id="515" w:author="Editor" w:date="2020-06-25T12:35:00Z">
        <w:r w:rsidR="00347C7D" w:rsidRPr="0062646F">
          <w:rPr>
            <w:sz w:val="20"/>
            <w:szCs w:val="20"/>
          </w:rPr>
          <w:t xml:space="preserve">with the proposed algorithm being </w:t>
        </w:r>
      </w:ins>
      <w:r w:rsidRPr="0062646F">
        <w:rPr>
          <w:sz w:val="20"/>
          <w:szCs w:val="20"/>
        </w:rPr>
        <w:t xml:space="preserve">more efficient than </w:t>
      </w:r>
      <w:proofErr w:type="spellStart"/>
      <w:r w:rsidRPr="0062646F">
        <w:rPr>
          <w:sz w:val="20"/>
          <w:szCs w:val="20"/>
        </w:rPr>
        <w:t>PCA</w:t>
      </w:r>
      <w:proofErr w:type="spellEnd"/>
      <w:r w:rsidRPr="0062646F">
        <w:rPr>
          <w:sz w:val="20"/>
          <w:szCs w:val="20"/>
        </w:rPr>
        <w:t xml:space="preserve">. (B) Evaluation of </w:t>
      </w:r>
      <w:del w:id="516" w:author="Editor" w:date="2020-06-25T12:38:00Z">
        <w:r w:rsidRPr="0062646F" w:rsidDel="00C975E4">
          <w:rPr>
            <w:sz w:val="20"/>
            <w:szCs w:val="20"/>
          </w:rPr>
          <w:delText xml:space="preserve">the </w:delText>
        </w:r>
      </w:del>
      <w:r w:rsidRPr="0062646F">
        <w:rPr>
          <w:sz w:val="20"/>
          <w:szCs w:val="20"/>
        </w:rPr>
        <w:t xml:space="preserve">algorithm </w:t>
      </w:r>
      <w:del w:id="517" w:author="Editor" w:date="2020-06-25T12:54:00Z">
        <w:r w:rsidRPr="0062646F" w:rsidDel="005B6022">
          <w:rPr>
            <w:sz w:val="20"/>
            <w:szCs w:val="20"/>
          </w:rPr>
          <w:delText>paralellization</w:delText>
        </w:r>
      </w:del>
      <w:ins w:id="518" w:author="Editor" w:date="2020-06-25T12:54:00Z">
        <w:r w:rsidR="005B6022" w:rsidRPr="0062646F">
          <w:rPr>
            <w:sz w:val="20"/>
            <w:szCs w:val="20"/>
          </w:rPr>
          <w:t>parallelization</w:t>
        </w:r>
      </w:ins>
      <w:r w:rsidRPr="0062646F">
        <w:rPr>
          <w:sz w:val="20"/>
          <w:szCs w:val="20"/>
        </w:rPr>
        <w:t>. When the number of processing cores is multiplied by two, the processing time reduces by half with a quasi-linear speedup that</w:t>
      </w:r>
      <w:ins w:id="519" w:author="Editor" w:date="2020-06-25T12:38:00Z">
        <w:r w:rsidR="00C975E4" w:rsidRPr="0062646F">
          <w:rPr>
            <w:sz w:val="20"/>
            <w:szCs w:val="20"/>
          </w:rPr>
          <w:t xml:space="preserve"> is</w:t>
        </w:r>
      </w:ins>
      <w:r w:rsidRPr="0062646F">
        <w:rPr>
          <w:sz w:val="20"/>
          <w:szCs w:val="20"/>
        </w:rPr>
        <w:t xml:space="preserve"> maintain</w:t>
      </w:r>
      <w:ins w:id="520" w:author="Editor" w:date="2020-06-25T12:38:00Z">
        <w:r w:rsidR="00C975E4" w:rsidRPr="0062646F">
          <w:rPr>
            <w:sz w:val="20"/>
            <w:szCs w:val="20"/>
          </w:rPr>
          <w:t>ed</w:t>
        </w:r>
      </w:ins>
      <w:del w:id="521" w:author="Editor" w:date="2020-06-25T12:38:00Z">
        <w:r w:rsidRPr="0062646F" w:rsidDel="00C975E4">
          <w:rPr>
            <w:sz w:val="20"/>
            <w:szCs w:val="20"/>
          </w:rPr>
          <w:delText>s</w:delText>
        </w:r>
      </w:del>
      <w:r w:rsidRPr="0062646F">
        <w:rPr>
          <w:sz w:val="20"/>
          <w:szCs w:val="20"/>
        </w:rPr>
        <w:t xml:space="preserve"> for up to ~8 cores (</w:t>
      </w:r>
      <w:proofErr w:type="spellStart"/>
      <w:r w:rsidRPr="0062646F">
        <w:rPr>
          <w:sz w:val="20"/>
          <w:szCs w:val="20"/>
        </w:rPr>
        <w:t>8x</w:t>
      </w:r>
      <w:proofErr w:type="spellEnd"/>
      <w:r w:rsidRPr="0062646F">
        <w:rPr>
          <w:sz w:val="20"/>
          <w:szCs w:val="20"/>
        </w:rPr>
        <w:t>).</w:t>
      </w:r>
    </w:p>
    <w:p w14:paraId="03AAA4E9" w14:textId="33C623E8" w:rsidR="00E9779C" w:rsidRPr="0062646F" w:rsidRDefault="00A04617">
      <w:pPr>
        <w:pStyle w:val="BodyText"/>
        <w:jc w:val="both"/>
      </w:pPr>
      <w:r w:rsidRPr="0062646F">
        <w:t xml:space="preserve">To test how </w:t>
      </w:r>
      <w:del w:id="522" w:author="Editor" w:date="2020-06-25T12:39:00Z">
        <w:r w:rsidRPr="0062646F" w:rsidDel="00C975E4">
          <w:delText xml:space="preserve">the </w:delText>
        </w:r>
      </w:del>
      <w:r w:rsidRPr="0062646F">
        <w:t xml:space="preserve">parallelization improves the algorithm performance, the full dataset of </w:t>
      </w:r>
      <w:proofErr w:type="spellStart"/>
      <w:r w:rsidRPr="0062646F">
        <w:t>100k</w:t>
      </w:r>
      <w:proofErr w:type="spellEnd"/>
      <w:r w:rsidRPr="0062646F">
        <w:t xml:space="preserve"> conformations was reduced by the algorithm using different number</w:t>
      </w:r>
      <w:ins w:id="523" w:author="Editor" w:date="2020-06-25T12:39:00Z">
        <w:r w:rsidR="00C975E4" w:rsidRPr="0062646F">
          <w:t>s</w:t>
        </w:r>
      </w:ins>
      <w:r w:rsidRPr="0062646F">
        <w:t xml:space="preserve"> of cores. The runtimes are shown in </w:t>
      </w:r>
      <w:del w:id="524" w:author="Editor" w:date="2020-06-25T12:39:00Z">
        <w:r w:rsidRPr="0062646F" w:rsidDel="00C975E4">
          <w:delText xml:space="preserve">the </w:delText>
        </w:r>
      </w:del>
      <w:r w:rsidRPr="0062646F">
        <w:t xml:space="preserve">Figure </w:t>
      </w:r>
      <w:proofErr w:type="spellStart"/>
      <w:r w:rsidRPr="0062646F">
        <w:t>7</w:t>
      </w:r>
      <w:del w:id="525" w:author="Editor" w:date="2020-06-25T12:39:00Z">
        <w:r w:rsidRPr="0062646F" w:rsidDel="00C975E4">
          <w:delText>.</w:delText>
        </w:r>
      </w:del>
      <w:r w:rsidRPr="0062646F">
        <w:t>B</w:t>
      </w:r>
      <w:proofErr w:type="spellEnd"/>
      <w:r w:rsidRPr="0062646F">
        <w:t xml:space="preserve">, </w:t>
      </w:r>
      <w:del w:id="526" w:author="Editor" w:date="2020-06-25T12:40:00Z">
        <w:r w:rsidRPr="0062646F" w:rsidDel="00C975E4">
          <w:delText>where it is notable a</w:delText>
        </w:r>
      </w:del>
      <w:ins w:id="527" w:author="Editor" w:date="2020-06-25T12:40:00Z">
        <w:r w:rsidR="00C975E4" w:rsidRPr="0062646F">
          <w:t>which reveals</w:t>
        </w:r>
      </w:ins>
      <w:r w:rsidRPr="0062646F">
        <w:t xml:space="preserve"> good speedup</w:t>
      </w:r>
      <w:ins w:id="528" w:author="Editor" w:date="2020-06-25T12:40:00Z">
        <w:r w:rsidR="00C975E4" w:rsidRPr="0062646F">
          <w:t>,</w:t>
        </w:r>
      </w:ins>
      <w:del w:id="529" w:author="Editor" w:date="2020-06-25T12:40:00Z">
        <w:r w:rsidRPr="0062646F" w:rsidDel="00C975E4">
          <w:delText xml:space="preserve"> that reduces</w:delText>
        </w:r>
      </w:del>
      <w:ins w:id="530" w:author="Editor" w:date="2020-06-25T12:40:00Z">
        <w:r w:rsidR="00C975E4" w:rsidRPr="0062646F">
          <w:t xml:space="preserve"> with</w:t>
        </w:r>
      </w:ins>
      <w:r w:rsidRPr="0062646F">
        <w:t xml:space="preserve"> the </w:t>
      </w:r>
      <w:ins w:id="531" w:author="Editor" w:date="2020-06-25T12:40:00Z">
        <w:r w:rsidR="00C975E4" w:rsidRPr="0062646F">
          <w:t xml:space="preserve">processing </w:t>
        </w:r>
      </w:ins>
      <w:r w:rsidRPr="0062646F">
        <w:t>time</w:t>
      </w:r>
      <w:ins w:id="532" w:author="Editor" w:date="2020-06-25T12:40:00Z">
        <w:r w:rsidR="00C975E4" w:rsidRPr="0062646F">
          <w:t xml:space="preserve"> reduced</w:t>
        </w:r>
      </w:ins>
      <w:r w:rsidRPr="0062646F">
        <w:t xml:space="preserve"> by half </w:t>
      </w:r>
      <w:ins w:id="533" w:author="Editor" w:date="2020-06-25T12:41:00Z">
        <w:r w:rsidR="00C975E4" w:rsidRPr="0062646F">
          <w:t xml:space="preserve">with </w:t>
        </w:r>
      </w:ins>
      <w:r w:rsidRPr="0062646F">
        <w:t xml:space="preserve">every </w:t>
      </w:r>
      <w:del w:id="534" w:author="Editor" w:date="2020-06-25T12:41:00Z">
        <w:r w:rsidRPr="0062646F" w:rsidDel="00C975E4">
          <w:delText xml:space="preserve">time </w:delText>
        </w:r>
      </w:del>
      <w:ins w:id="535" w:author="Editor" w:date="2020-06-25T12:41:00Z">
        <w:r w:rsidR="00C975E4" w:rsidRPr="0062646F">
          <w:t xml:space="preserve">doubling of </w:t>
        </w:r>
      </w:ins>
      <w:del w:id="536" w:author="Editor" w:date="2020-06-25T12:41:00Z">
        <w:r w:rsidRPr="0062646F" w:rsidDel="00C975E4">
          <w:delText xml:space="preserve">the </w:delText>
        </w:r>
      </w:del>
      <w:ins w:id="537" w:author="Editor" w:date="2020-06-25T12:41:00Z">
        <w:r w:rsidR="00C975E4" w:rsidRPr="0062646F">
          <w:t xml:space="preserve">core </w:t>
        </w:r>
      </w:ins>
      <w:r w:rsidRPr="0062646F">
        <w:t>number</w:t>
      </w:r>
      <w:del w:id="538" w:author="Editor" w:date="2020-06-25T12:41:00Z">
        <w:r w:rsidRPr="0062646F" w:rsidDel="00C975E4">
          <w:delText xml:space="preserve"> of cores is duplicated</w:delText>
        </w:r>
      </w:del>
      <w:r w:rsidRPr="0062646F">
        <w:t xml:space="preserve">. This speedup </w:t>
      </w:r>
      <w:ins w:id="539" w:author="Editor" w:date="2020-06-25T12:41:00Z">
        <w:r w:rsidR="00C975E4" w:rsidRPr="0062646F">
          <w:t xml:space="preserve">is </w:t>
        </w:r>
      </w:ins>
      <w:r w:rsidRPr="0062646F">
        <w:t>maintain</w:t>
      </w:r>
      <w:ins w:id="540" w:author="Editor" w:date="2020-06-25T12:41:00Z">
        <w:r w:rsidR="00C975E4" w:rsidRPr="0062646F">
          <w:t>ed</w:t>
        </w:r>
      </w:ins>
      <w:del w:id="541" w:author="Editor" w:date="2020-06-25T12:41:00Z">
        <w:r w:rsidRPr="0062646F" w:rsidDel="00C975E4">
          <w:delText>s</w:delText>
        </w:r>
      </w:del>
      <w:r w:rsidRPr="0062646F">
        <w:t xml:space="preserve"> for up to ~8 cores</w:t>
      </w:r>
      <w:del w:id="542" w:author="Editor" w:date="2020-06-25T12:41:00Z">
        <w:r w:rsidRPr="0062646F" w:rsidDel="00C975E4">
          <w:delText>,</w:delText>
        </w:r>
      </w:del>
      <w:r w:rsidRPr="0062646F">
        <w:t xml:space="preserve"> and </w:t>
      </w:r>
      <w:del w:id="543" w:author="Editor" w:date="2020-06-25T12:41:00Z">
        <w:r w:rsidRPr="0062646F" w:rsidDel="00C975E4">
          <w:delText>then it reduces</w:delText>
        </w:r>
      </w:del>
      <w:ins w:id="544" w:author="Editor" w:date="2020-06-25T12:41:00Z">
        <w:r w:rsidR="00C975E4" w:rsidRPr="0062646F">
          <w:t>decreases</w:t>
        </w:r>
      </w:ins>
      <w:r w:rsidRPr="0062646F">
        <w:t xml:space="preserve"> to the minimum after ~30 cores.</w:t>
      </w:r>
    </w:p>
    <w:p w14:paraId="448532DF" w14:textId="46332386" w:rsidR="00E9779C" w:rsidRPr="0062646F" w:rsidRDefault="00A04617">
      <w:pPr>
        <w:pStyle w:val="BodyText"/>
        <w:jc w:val="both"/>
      </w:pPr>
      <w:r w:rsidRPr="0062646F">
        <w:lastRenderedPageBreak/>
        <w:t>These results show that the algorithm has</w:t>
      </w:r>
      <w:del w:id="545" w:author="Editor" w:date="2020-06-25T12:41:00Z">
        <w:r w:rsidRPr="0062646F" w:rsidDel="00C975E4">
          <w:delText xml:space="preserve"> a</w:delText>
        </w:r>
      </w:del>
      <w:r w:rsidRPr="0062646F">
        <w:t xml:space="preserve"> good performance </w:t>
      </w:r>
      <w:del w:id="546" w:author="Editor" w:date="2020-06-25T12:41:00Z">
        <w:r w:rsidRPr="0062646F" w:rsidDel="00C975E4">
          <w:delText xml:space="preserve">when </w:delText>
        </w:r>
      </w:del>
      <w:r w:rsidRPr="0062646F">
        <w:t>compared with</w:t>
      </w:r>
      <w:ins w:id="547" w:author="Editor" w:date="2020-06-25T12:41:00Z">
        <w:r w:rsidR="00C975E4" w:rsidRPr="0062646F">
          <w:t xml:space="preserve"> that of</w:t>
        </w:r>
      </w:ins>
      <w:r w:rsidRPr="0062646F">
        <w:t xml:space="preserve"> the other techniques</w:t>
      </w:r>
      <w:del w:id="548" w:author="Editor" w:date="2020-06-25T12:41:00Z">
        <w:r w:rsidRPr="0062646F" w:rsidDel="00C975E4">
          <w:delText>,</w:delText>
        </w:r>
      </w:del>
      <w:r w:rsidRPr="0062646F">
        <w:t xml:space="preserve"> and </w:t>
      </w:r>
      <w:ins w:id="549" w:author="Editor" w:date="2020-06-25T12:41:00Z">
        <w:r w:rsidR="00C975E4" w:rsidRPr="0062646F">
          <w:t xml:space="preserve">that </w:t>
        </w:r>
      </w:ins>
      <w:r w:rsidRPr="0062646F">
        <w:t xml:space="preserve">this performance </w:t>
      </w:r>
      <w:ins w:id="550" w:author="Editor" w:date="2020-06-25T12:42:00Z">
        <w:r w:rsidR="00C975E4" w:rsidRPr="0062646F">
          <w:t xml:space="preserve">is </w:t>
        </w:r>
      </w:ins>
      <w:r w:rsidRPr="0062646F">
        <w:t>improve</w:t>
      </w:r>
      <w:ins w:id="551" w:author="Editor" w:date="2020-06-25T12:42:00Z">
        <w:r w:rsidR="00C975E4" w:rsidRPr="0062646F">
          <w:t>d</w:t>
        </w:r>
      </w:ins>
      <w:del w:id="552" w:author="Editor" w:date="2020-06-25T12:42:00Z">
        <w:r w:rsidRPr="0062646F" w:rsidDel="00C975E4">
          <w:delText>s more</w:delText>
        </w:r>
      </w:del>
      <w:r w:rsidRPr="0062646F">
        <w:t xml:space="preserve"> when </w:t>
      </w:r>
      <w:del w:id="553" w:author="Editor" w:date="2020-06-25T12:42:00Z">
        <w:r w:rsidRPr="0062646F" w:rsidDel="00C975E4">
          <w:delText xml:space="preserve">it </w:delText>
        </w:r>
      </w:del>
      <w:ins w:id="554" w:author="Editor" w:date="2020-06-25T12:42:00Z">
        <w:r w:rsidR="00C975E4" w:rsidRPr="0062646F">
          <w:t xml:space="preserve">the algorithm </w:t>
        </w:r>
      </w:ins>
      <w:r w:rsidRPr="0062646F">
        <w:t>is run in parallel using more than one core. As a consequence, the speedup of the algorithm scale</w:t>
      </w:r>
      <w:ins w:id="555" w:author="Editor" w:date="2020-06-25T12:42:00Z">
        <w:r w:rsidR="00C975E4" w:rsidRPr="0062646F">
          <w:t>s</w:t>
        </w:r>
      </w:ins>
      <w:r w:rsidRPr="0062646F">
        <w:t xml:space="preserve"> </w:t>
      </w:r>
      <w:proofErr w:type="spellStart"/>
      <w:r w:rsidRPr="0062646F">
        <w:t>quasi</w:t>
      </w:r>
      <w:del w:id="556" w:author="Editor" w:date="2020-06-25T12:42:00Z">
        <w:r w:rsidRPr="0062646F" w:rsidDel="00C975E4">
          <w:delText>-</w:delText>
        </w:r>
      </w:del>
      <w:r w:rsidRPr="0062646F">
        <w:t>linearly</w:t>
      </w:r>
      <w:proofErr w:type="spellEnd"/>
      <w:r w:rsidRPr="0062646F">
        <w:t xml:space="preserve"> with the number of processing cores</w:t>
      </w:r>
      <w:del w:id="557" w:author="Editor" w:date="2020-06-25T12:43:00Z">
        <w:r w:rsidRPr="0062646F" w:rsidDel="00C975E4">
          <w:delText xml:space="preserve">, </w:delText>
        </w:r>
      </w:del>
      <w:ins w:id="558" w:author="Editor" w:date="2020-06-25T12:43:00Z">
        <w:r w:rsidR="00C975E4" w:rsidRPr="0062646F">
          <w:t xml:space="preserve"> to </w:t>
        </w:r>
      </w:ins>
      <w:r w:rsidRPr="0062646F">
        <w:t xml:space="preserve">almost </w:t>
      </w:r>
      <w:del w:id="559" w:author="Editor" w:date="2020-06-25T12:43:00Z">
        <w:r w:rsidRPr="0062646F" w:rsidDel="00C975E4">
          <w:delText xml:space="preserve">until </w:delText>
        </w:r>
      </w:del>
      <w:proofErr w:type="spellStart"/>
      <w:r w:rsidRPr="0062646F">
        <w:t>8x</w:t>
      </w:r>
      <w:proofErr w:type="spellEnd"/>
      <w:r w:rsidRPr="0062646F">
        <w:t>, and with 32 cores</w:t>
      </w:r>
      <w:ins w:id="560" w:author="Editor" w:date="2020-06-25T12:43:00Z">
        <w:r w:rsidR="00C975E4" w:rsidRPr="0062646F">
          <w:t>,</w:t>
        </w:r>
      </w:ins>
      <w:r w:rsidRPr="0062646F">
        <w:t xml:space="preserve"> the algorithm </w:t>
      </w:r>
      <w:del w:id="561" w:author="Editor" w:date="2020-06-25T12:43:00Z">
        <w:r w:rsidRPr="0062646F" w:rsidDel="00C975E4">
          <w:delText xml:space="preserve">still </w:delText>
        </w:r>
      </w:del>
      <w:r w:rsidRPr="0062646F">
        <w:t xml:space="preserve">achieves a speedup of </w:t>
      </w:r>
      <w:proofErr w:type="spellStart"/>
      <w:r w:rsidRPr="0062646F">
        <w:t>16x</w:t>
      </w:r>
      <w:proofErr w:type="spellEnd"/>
      <w:r w:rsidRPr="0062646F">
        <w:t>.</w:t>
      </w:r>
      <w:del w:id="562" w:author="Editor" w:date="2020-06-25T12:43:00Z">
        <w:r w:rsidRPr="0062646F" w:rsidDel="00C975E4">
          <w:delText xml:space="preserve"> Now, c</w:delText>
        </w:r>
      </w:del>
      <w:ins w:id="563" w:author="Editor" w:date="2020-06-25T12:43:00Z">
        <w:r w:rsidR="00C975E4" w:rsidRPr="0062646F">
          <w:t xml:space="preserve"> C</w:t>
        </w:r>
      </w:ins>
      <w:r w:rsidRPr="0062646F">
        <w:t>onsidering that multi</w:t>
      </w:r>
      <w:del w:id="564" w:author="Editor" w:date="2020-06-25T12:43:00Z">
        <w:r w:rsidRPr="0062646F" w:rsidDel="00C975E4">
          <w:delText>-</w:delText>
        </w:r>
      </w:del>
      <w:r w:rsidRPr="0062646F">
        <w:t xml:space="preserve">core technology is </w:t>
      </w:r>
      <w:del w:id="565" w:author="Editor" w:date="2020-06-25T12:43:00Z">
        <w:r w:rsidRPr="0062646F" w:rsidDel="00C975E4">
          <w:delText xml:space="preserve">quite </w:delText>
        </w:r>
      </w:del>
      <w:r w:rsidRPr="0062646F">
        <w:t xml:space="preserve">commonplace </w:t>
      </w:r>
      <w:del w:id="566" w:author="Editor" w:date="2020-06-25T12:43:00Z">
        <w:r w:rsidRPr="0062646F" w:rsidDel="00C975E4">
          <w:delText xml:space="preserve">for </w:delText>
        </w:r>
      </w:del>
      <w:r w:rsidRPr="0062646F">
        <w:t xml:space="preserve">even </w:t>
      </w:r>
      <w:ins w:id="567" w:author="Editor" w:date="2020-06-25T12:43:00Z">
        <w:r w:rsidR="00C975E4" w:rsidRPr="0062646F">
          <w:t xml:space="preserve">for </w:t>
        </w:r>
      </w:ins>
      <w:r w:rsidRPr="0062646F">
        <w:t xml:space="preserve">desktop computers, the proposed algorithm has the capacity to take advantage of this technology to reduce large protein folding trajectories in a fast parallel manner, with runtimes closer or better than </w:t>
      </w:r>
      <w:ins w:id="568" w:author="Editor" w:date="2020-06-25T12:43:00Z">
        <w:r w:rsidR="00C975E4" w:rsidRPr="0062646F">
          <w:t xml:space="preserve">those of </w:t>
        </w:r>
      </w:ins>
      <w:r w:rsidRPr="0062646F">
        <w:t>other techniques commonly used for this task.</w:t>
      </w:r>
    </w:p>
    <w:p w14:paraId="44FD5FA4" w14:textId="77777777" w:rsidR="00E9779C" w:rsidRPr="0062646F" w:rsidRDefault="00A04617">
      <w:pPr>
        <w:pStyle w:val="Heading1"/>
        <w:jc w:val="both"/>
      </w:pPr>
      <w:bookmarkStart w:id="569" w:name="conclusions"/>
      <w:bookmarkEnd w:id="569"/>
      <w:r w:rsidRPr="0062646F">
        <w:t>Conclusions</w:t>
      </w:r>
    </w:p>
    <w:p w14:paraId="474AED1F" w14:textId="592D3575" w:rsidR="00E9779C" w:rsidRPr="0062646F" w:rsidRDefault="00A04617">
      <w:pPr>
        <w:pStyle w:val="FirstParagraph"/>
        <w:jc w:val="both"/>
      </w:pPr>
      <w:r w:rsidRPr="0062646F">
        <w:t xml:space="preserve">Although the progress in long timescale simulations of protein folding has enabled the generation of large folding trajectories, </w:t>
      </w:r>
      <w:del w:id="570" w:author="Editor" w:date="2020-06-25T12:43:00Z">
        <w:r w:rsidRPr="0062646F" w:rsidDel="00C975E4">
          <w:delText xml:space="preserve">the </w:delText>
        </w:r>
      </w:del>
      <w:ins w:id="571" w:author="Editor" w:date="2020-06-25T12:43:00Z">
        <w:r w:rsidR="00C975E4" w:rsidRPr="0062646F">
          <w:t xml:space="preserve">a </w:t>
        </w:r>
      </w:ins>
      <w:r w:rsidRPr="0062646F">
        <w:t xml:space="preserve">new challenge </w:t>
      </w:r>
      <w:del w:id="572" w:author="Editor" w:date="2020-06-25T12:44:00Z">
        <w:r w:rsidRPr="0062646F" w:rsidDel="00C975E4">
          <w:delText xml:space="preserve">is </w:delText>
        </w:r>
      </w:del>
      <w:ins w:id="573" w:author="Editor" w:date="2020-06-25T12:44:00Z">
        <w:r w:rsidR="00C975E4" w:rsidRPr="0062646F">
          <w:t xml:space="preserve">lies </w:t>
        </w:r>
      </w:ins>
      <w:r w:rsidRPr="0062646F">
        <w:t>in their analysis</w:t>
      </w:r>
      <w:ins w:id="574" w:author="Editor" w:date="2020-06-25T12:44:00Z">
        <w:r w:rsidR="00C975E4" w:rsidRPr="0062646F">
          <w:t>.</w:t>
        </w:r>
      </w:ins>
      <w:del w:id="575" w:author="Editor" w:date="2020-06-25T12:44:00Z">
        <w:r w:rsidRPr="0062646F" w:rsidDel="00C975E4">
          <w:delText>, but due</w:delText>
        </w:r>
      </w:del>
      <w:ins w:id="576" w:author="Editor" w:date="2020-06-25T12:44:00Z">
        <w:r w:rsidR="00C975E4" w:rsidRPr="0062646F">
          <w:t xml:space="preserve"> Due</w:t>
        </w:r>
      </w:ins>
      <w:r w:rsidRPr="0062646F">
        <w:t xml:space="preserve"> to the millions of conformations they can contain, their processing and analysis </w:t>
      </w:r>
      <w:del w:id="577" w:author="Editor" w:date="2020-06-25T12:44:00Z">
        <w:r w:rsidRPr="0062646F" w:rsidDel="00C975E4">
          <w:delText xml:space="preserve">becomes </w:delText>
        </w:r>
      </w:del>
      <w:ins w:id="578" w:author="Editor" w:date="2020-06-25T12:44:00Z">
        <w:r w:rsidR="00C975E4" w:rsidRPr="0062646F">
          <w:t xml:space="preserve">is </w:t>
        </w:r>
      </w:ins>
      <w:r w:rsidRPr="0062646F">
        <w:t>difficult or impractical.</w:t>
      </w:r>
    </w:p>
    <w:p w14:paraId="2077903C" w14:textId="4EB99DCC" w:rsidR="00E9779C" w:rsidRPr="0062646F" w:rsidRDefault="00A04617">
      <w:pPr>
        <w:pStyle w:val="BodyText"/>
        <w:jc w:val="both"/>
      </w:pPr>
      <w:r w:rsidRPr="0062646F">
        <w:t>Here, we have proposed a fast and parallel algorithm to simplify large protein</w:t>
      </w:r>
      <w:ins w:id="579" w:author="Editor" w:date="2020-06-25T12:44:00Z">
        <w:r w:rsidR="00C975E4" w:rsidRPr="0062646F">
          <w:t>-</w:t>
        </w:r>
      </w:ins>
      <w:del w:id="580" w:author="Editor" w:date="2020-06-25T12:44:00Z">
        <w:r w:rsidRPr="0062646F" w:rsidDel="00C975E4">
          <w:delText xml:space="preserve"> </w:delText>
        </w:r>
      </w:del>
      <w:r w:rsidRPr="0062646F">
        <w:t xml:space="preserve">folding trajectories. The algorithm reduces a trajectory by splitting it into segments and then reducing each in parallel using a fast clustering strategy </w:t>
      </w:r>
      <w:del w:id="581" w:author="Editor" w:date="2020-06-25T12:44:00Z">
        <w:r w:rsidRPr="0062646F" w:rsidDel="00C975E4">
          <w:delText xml:space="preserve">which </w:delText>
        </w:r>
      </w:del>
      <w:ins w:id="582" w:author="Editor" w:date="2020-06-25T12:44:00Z">
        <w:r w:rsidR="00C975E4" w:rsidRPr="0062646F">
          <w:t xml:space="preserve">that </w:t>
        </w:r>
      </w:ins>
      <w:r w:rsidRPr="0062646F">
        <w:t>avoids the pairwise comparison of all structures.</w:t>
      </w:r>
    </w:p>
    <w:p w14:paraId="25E51CB3" w14:textId="282089F8" w:rsidR="00E9779C" w:rsidRPr="0062646F" w:rsidRDefault="00A04617">
      <w:pPr>
        <w:pStyle w:val="BodyText"/>
        <w:jc w:val="both"/>
      </w:pPr>
      <w:r w:rsidRPr="0062646F">
        <w:t>According to the results, the algorithm can achieve resumed trajectories with high compression of data and preserv</w:t>
      </w:r>
      <w:ins w:id="583" w:author="Editor" w:date="2020-06-25T12:44:00Z">
        <w:r w:rsidR="00C975E4" w:rsidRPr="0062646F">
          <w:t>e</w:t>
        </w:r>
      </w:ins>
      <w:del w:id="584" w:author="Editor" w:date="2020-06-25T12:44:00Z">
        <w:r w:rsidRPr="0062646F" w:rsidDel="00C975E4">
          <w:delText>ing</w:delText>
        </w:r>
      </w:del>
      <w:r w:rsidRPr="0062646F">
        <w:t xml:space="preserve"> their main conformations, </w:t>
      </w:r>
      <w:commentRangeStart w:id="585"/>
      <w:del w:id="586" w:author="Editor" w:date="2020-06-25T12:44:00Z">
        <w:r w:rsidRPr="0062646F" w:rsidDel="00C975E4">
          <w:delText>what was</w:delText>
        </w:r>
      </w:del>
      <w:ins w:id="587" w:author="Editor" w:date="2020-06-25T12:44:00Z">
        <w:r w:rsidR="00C975E4" w:rsidRPr="0062646F">
          <w:t>as</w:t>
        </w:r>
      </w:ins>
      <w:r w:rsidRPr="0062646F">
        <w:t xml:space="preserve"> confirmed </w:t>
      </w:r>
      <w:del w:id="588" w:author="Editor" w:date="2020-06-25T12:44:00Z">
        <w:r w:rsidRPr="0062646F" w:rsidDel="00C975E4">
          <w:delText xml:space="preserve">when </w:delText>
        </w:r>
      </w:del>
      <w:ins w:id="589" w:author="Editor" w:date="2020-06-25T12:44:00Z">
        <w:r w:rsidR="00C975E4" w:rsidRPr="0062646F">
          <w:t>by</w:t>
        </w:r>
      </w:ins>
      <w:ins w:id="590" w:author="Editor" w:date="2020-06-25T12:45:00Z">
        <w:r w:rsidR="00C975E4" w:rsidRPr="0062646F">
          <w:t xml:space="preserve"> comparison with</w:t>
        </w:r>
      </w:ins>
      <w:ins w:id="591" w:author="Editor" w:date="2020-06-25T12:44:00Z">
        <w:r w:rsidR="00C975E4" w:rsidRPr="0062646F">
          <w:t xml:space="preserve"> the </w:t>
        </w:r>
      </w:ins>
      <w:r w:rsidRPr="0062646F">
        <w:t>patterns and clusters produced by other folding reduction techniques</w:t>
      </w:r>
      <w:commentRangeEnd w:id="585"/>
      <w:r w:rsidR="00C975E4" w:rsidRPr="0062646F">
        <w:rPr>
          <w:rStyle w:val="CommentReference"/>
        </w:rPr>
        <w:commentReference w:id="585"/>
      </w:r>
      <w:del w:id="592" w:author="Editor" w:date="2020-06-25T12:45:00Z">
        <w:r w:rsidRPr="0062646F" w:rsidDel="00C975E4">
          <w:delText xml:space="preserve"> were also observed in the algorithm reductions</w:delText>
        </w:r>
      </w:del>
      <w:r w:rsidRPr="0062646F">
        <w:t>. Furthermore,</w:t>
      </w:r>
      <w:ins w:id="593" w:author="Editor" w:date="2020-06-25T12:45:00Z">
        <w:r w:rsidR="00C975E4" w:rsidRPr="0062646F">
          <w:t xml:space="preserve"> when run on a single core,</w:t>
        </w:r>
      </w:ins>
      <w:r w:rsidRPr="0062646F">
        <w:t xml:space="preserve"> the algorithm outperformed </w:t>
      </w:r>
      <w:ins w:id="594" w:author="Editor" w:date="2020-06-25T12:45:00Z">
        <w:r w:rsidR="00C975E4" w:rsidRPr="0062646F">
          <w:t xml:space="preserve">all of </w:t>
        </w:r>
      </w:ins>
      <w:r w:rsidRPr="0062646F">
        <w:t>the</w:t>
      </w:r>
      <w:del w:id="595" w:author="Editor" w:date="2020-06-25T12:45:00Z">
        <w:r w:rsidRPr="0062646F" w:rsidDel="00C975E4">
          <w:delText xml:space="preserve"> performance of the</w:delText>
        </w:r>
      </w:del>
      <w:r w:rsidRPr="0062646F">
        <w:t xml:space="preserve"> other techniques</w:t>
      </w:r>
      <w:del w:id="596" w:author="Editor" w:date="2020-06-25T12:46:00Z">
        <w:r w:rsidRPr="0062646F" w:rsidDel="00C975E4">
          <w:delText>, apart from</w:delText>
        </w:r>
      </w:del>
      <w:ins w:id="597" w:author="Editor" w:date="2020-06-25T12:46:00Z">
        <w:r w:rsidR="00C975E4" w:rsidRPr="0062646F">
          <w:t xml:space="preserve"> except</w:t>
        </w:r>
      </w:ins>
      <w:r w:rsidRPr="0062646F">
        <w:t xml:space="preserve"> the </w:t>
      </w:r>
      <w:proofErr w:type="spellStart"/>
      <w:r w:rsidRPr="0062646F">
        <w:t>PCA</w:t>
      </w:r>
      <w:proofErr w:type="spellEnd"/>
      <w:r w:rsidRPr="0062646F">
        <w:t xml:space="preserve"> technique. However</w:t>
      </w:r>
      <w:ins w:id="598" w:author="Editor" w:date="2020-06-25T12:46:00Z">
        <w:r w:rsidR="00C975E4" w:rsidRPr="0062646F">
          <w:t>,</w:t>
        </w:r>
      </w:ins>
      <w:r w:rsidRPr="0062646F">
        <w:t xml:space="preserve"> </w:t>
      </w:r>
      <w:del w:id="599" w:author="Editor" w:date="2020-06-25T12:46:00Z">
        <w:r w:rsidRPr="0062646F" w:rsidDel="00C975E4">
          <w:delText>if the algorithm uses</w:delText>
        </w:r>
      </w:del>
      <w:ins w:id="600" w:author="Editor" w:date="2020-06-25T12:46:00Z">
        <w:r w:rsidR="00C975E4" w:rsidRPr="0062646F">
          <w:t>when</w:t>
        </w:r>
      </w:ins>
      <w:r w:rsidRPr="0062646F">
        <w:t xml:space="preserve"> additional processing cores</w:t>
      </w:r>
      <w:ins w:id="601" w:author="Editor" w:date="2020-06-25T12:46:00Z">
        <w:r w:rsidR="00C975E4" w:rsidRPr="0062646F">
          <w:t xml:space="preserve"> </w:t>
        </w:r>
      </w:ins>
      <w:ins w:id="602" w:author="Editor" w:date="2020-06-25T12:47:00Z">
        <w:r w:rsidR="00C975E4" w:rsidRPr="0062646F">
          <w:t>were</w:t>
        </w:r>
      </w:ins>
      <w:ins w:id="603" w:author="Editor" w:date="2020-06-25T12:46:00Z">
        <w:r w:rsidR="00C975E4" w:rsidRPr="0062646F">
          <w:t xml:space="preserve"> used</w:t>
        </w:r>
      </w:ins>
      <w:r w:rsidRPr="0062646F">
        <w:t xml:space="preserve">, </w:t>
      </w:r>
      <w:del w:id="604" w:author="Editor" w:date="2020-06-25T12:46:00Z">
        <w:r w:rsidRPr="0062646F" w:rsidDel="00C975E4">
          <w:delText xml:space="preserve">it </w:delText>
        </w:r>
      </w:del>
      <w:ins w:id="605" w:author="Editor" w:date="2020-06-25T12:46:00Z">
        <w:r w:rsidR="00C975E4" w:rsidRPr="0062646F">
          <w:t xml:space="preserve">the proposed algorithm </w:t>
        </w:r>
      </w:ins>
      <w:r w:rsidRPr="0062646F">
        <w:t>outperform</w:t>
      </w:r>
      <w:ins w:id="606" w:author="Editor" w:date="2020-06-25T12:46:00Z">
        <w:r w:rsidR="00C975E4" w:rsidRPr="0062646F">
          <w:t>ed</w:t>
        </w:r>
      </w:ins>
      <w:del w:id="607" w:author="Editor" w:date="2020-06-25T12:46:00Z">
        <w:r w:rsidRPr="0062646F" w:rsidDel="00C975E4">
          <w:delText>s</w:delText>
        </w:r>
      </w:del>
      <w:r w:rsidRPr="0062646F">
        <w:t xml:space="preserve"> all the other techniques </w:t>
      </w:r>
      <w:commentRangeStart w:id="608"/>
      <w:r w:rsidRPr="0062646F">
        <w:t>at larger values</w:t>
      </w:r>
      <w:commentRangeEnd w:id="608"/>
      <w:r w:rsidR="00C975E4" w:rsidRPr="0062646F">
        <w:rPr>
          <w:rStyle w:val="CommentReference"/>
        </w:rPr>
        <w:commentReference w:id="608"/>
      </w:r>
      <w:r w:rsidRPr="0062646F">
        <w:t>.</w:t>
      </w:r>
    </w:p>
    <w:p w14:paraId="618ABCC4" w14:textId="23B9A597" w:rsidR="00E9779C" w:rsidRPr="0062646F" w:rsidRDefault="00A04617">
      <w:pPr>
        <w:pStyle w:val="BodyText"/>
        <w:jc w:val="both"/>
      </w:pPr>
      <w:r w:rsidRPr="0062646F">
        <w:t>Nevertheless,</w:t>
      </w:r>
      <w:commentRangeStart w:id="609"/>
      <w:r w:rsidRPr="0062646F">
        <w:t xml:space="preserve"> </w:t>
      </w:r>
      <w:del w:id="610" w:author="Editor" w:date="2020-06-25T12:48:00Z">
        <w:r w:rsidRPr="0062646F" w:rsidDel="00072456">
          <w:delText xml:space="preserve">the reductions produced by </w:delText>
        </w:r>
      </w:del>
      <w:r w:rsidRPr="0062646F">
        <w:t xml:space="preserve">the proposed algorithm </w:t>
      </w:r>
      <w:del w:id="611" w:author="Editor" w:date="2020-06-25T12:48:00Z">
        <w:r w:rsidRPr="0062646F" w:rsidDel="00C975E4">
          <w:delText xml:space="preserve">are </w:delText>
        </w:r>
      </w:del>
      <w:ins w:id="612" w:author="Editor" w:date="2020-06-25T12:48:00Z">
        <w:r w:rsidR="00C975E4" w:rsidRPr="0062646F">
          <w:t xml:space="preserve">is </w:t>
        </w:r>
      </w:ins>
      <w:r w:rsidRPr="0062646F">
        <w:t>limited to creat</w:t>
      </w:r>
      <w:ins w:id="613" w:author="Editor" w:date="2020-06-25T12:48:00Z">
        <w:r w:rsidR="00C975E4" w:rsidRPr="0062646F">
          <w:t>ing</w:t>
        </w:r>
      </w:ins>
      <w:commentRangeEnd w:id="609"/>
      <w:ins w:id="614" w:author="Editor" w:date="2020-06-25T12:49:00Z">
        <w:r w:rsidR="00072456" w:rsidRPr="0062646F">
          <w:rPr>
            <w:rStyle w:val="CommentReference"/>
          </w:rPr>
          <w:commentReference w:id="609"/>
        </w:r>
      </w:ins>
      <w:del w:id="615" w:author="Editor" w:date="2020-06-25T12:48:00Z">
        <w:r w:rsidRPr="0062646F" w:rsidDel="00C975E4">
          <w:delText>e</w:delText>
        </w:r>
      </w:del>
      <w:r w:rsidRPr="0062646F">
        <w:t xml:space="preserve"> a summary of the main events of a protein folding trajectory without performing any kind of analysis, </w:t>
      </w:r>
      <w:del w:id="616" w:author="Editor" w:date="2020-06-25T12:48:00Z">
        <w:r w:rsidRPr="0062646F" w:rsidDel="00072456">
          <w:delText xml:space="preserve">as </w:delText>
        </w:r>
      </w:del>
      <w:ins w:id="617" w:author="Editor" w:date="2020-06-25T12:48:00Z">
        <w:r w:rsidR="00072456" w:rsidRPr="0062646F">
          <w:t xml:space="preserve">in contrast to </w:t>
        </w:r>
      </w:ins>
      <w:r w:rsidRPr="0062646F">
        <w:t>other techniques</w:t>
      </w:r>
      <w:del w:id="618" w:author="Editor" w:date="2020-06-25T12:49:00Z">
        <w:r w:rsidRPr="0062646F" w:rsidDel="00072456">
          <w:delText xml:space="preserve"> do</w:delText>
        </w:r>
      </w:del>
      <w:r w:rsidRPr="0062646F">
        <w:t xml:space="preserve">. </w:t>
      </w:r>
      <w:del w:id="619" w:author="Editor" w:date="2020-06-25T12:49:00Z">
        <w:r w:rsidRPr="0062646F" w:rsidDel="000C53E6">
          <w:delText>But</w:delText>
        </w:r>
      </w:del>
      <w:ins w:id="620" w:author="Editor" w:date="2020-06-25T12:49:00Z">
        <w:r w:rsidR="000C53E6" w:rsidRPr="0062646F">
          <w:t>However</w:t>
        </w:r>
      </w:ins>
      <w:r w:rsidRPr="0062646F">
        <w:t>, the</w:t>
      </w:r>
      <w:del w:id="621" w:author="Editor" w:date="2020-06-25T12:49:00Z">
        <w:r w:rsidRPr="0062646F" w:rsidDel="000C53E6">
          <w:delText>se</w:delText>
        </w:r>
      </w:del>
      <w:r w:rsidRPr="0062646F">
        <w:t xml:space="preserve"> summarized trajectories can be used as input to these and other techniques that serve the same purpose </w:t>
      </w:r>
      <w:del w:id="622" w:author="Editor" w:date="2020-06-25T12:49:00Z">
        <w:r w:rsidRPr="0062646F" w:rsidDel="000C53E6">
          <w:delText xml:space="preserve">and </w:delText>
        </w:r>
      </w:del>
      <w:ins w:id="623" w:author="Editor" w:date="2020-06-25T12:49:00Z">
        <w:r w:rsidR="000C53E6" w:rsidRPr="0062646F">
          <w:t xml:space="preserve">but </w:t>
        </w:r>
      </w:ins>
      <w:del w:id="624" w:author="Editor" w:date="2020-06-25T12:49:00Z">
        <w:r w:rsidRPr="0062646F" w:rsidDel="000C53E6">
          <w:delText xml:space="preserve">which </w:delText>
        </w:r>
      </w:del>
      <w:r w:rsidRPr="0062646F">
        <w:t>were not designed to handle large protein</w:t>
      </w:r>
      <w:ins w:id="625" w:author="Editor" w:date="2020-06-25T12:49:00Z">
        <w:r w:rsidR="000C53E6" w:rsidRPr="0062646F">
          <w:t>-</w:t>
        </w:r>
      </w:ins>
      <w:del w:id="626" w:author="Editor" w:date="2020-06-25T12:49:00Z">
        <w:r w:rsidRPr="0062646F" w:rsidDel="000C53E6">
          <w:delText xml:space="preserve"> </w:delText>
        </w:r>
      </w:del>
      <w:r w:rsidRPr="0062646F">
        <w:t>folding trajectories.</w:t>
      </w:r>
    </w:p>
    <w:p w14:paraId="22789ED2" w14:textId="77777777" w:rsidR="00E9779C" w:rsidRPr="0062646F" w:rsidRDefault="00E9779C">
      <w:pPr>
        <w:pStyle w:val="BodyText"/>
        <w:jc w:val="both"/>
      </w:pPr>
    </w:p>
    <w:p w14:paraId="08719C2F" w14:textId="77777777" w:rsidR="00E9779C" w:rsidRPr="0062646F" w:rsidRDefault="00A04617">
      <w:pPr>
        <w:pStyle w:val="BodyText"/>
        <w:jc w:val="both"/>
        <w:rPr>
          <w:b/>
          <w:bCs/>
          <w:sz w:val="20"/>
          <w:szCs w:val="20"/>
        </w:rPr>
      </w:pPr>
      <w:r w:rsidRPr="0062646F">
        <w:rPr>
          <w:b/>
          <w:bCs/>
          <w:sz w:val="20"/>
          <w:szCs w:val="20"/>
        </w:rPr>
        <w:t>Author details</w:t>
      </w:r>
    </w:p>
    <w:p w14:paraId="09816BE7" w14:textId="77777777" w:rsidR="00E9779C" w:rsidRPr="0062646F" w:rsidRDefault="00A04617">
      <w:pPr>
        <w:pStyle w:val="BodyText"/>
        <w:jc w:val="both"/>
        <w:rPr>
          <w:sz w:val="20"/>
          <w:szCs w:val="20"/>
        </w:rPr>
      </w:pPr>
      <w:proofErr w:type="spellStart"/>
      <w:r w:rsidRPr="0062646F">
        <w:rPr>
          <w:sz w:val="20"/>
          <w:szCs w:val="20"/>
          <w:vertAlign w:val="superscript"/>
        </w:rPr>
        <w:t>1</w:t>
      </w:r>
      <w:r w:rsidRPr="0062646F">
        <w:rPr>
          <w:sz w:val="20"/>
          <w:szCs w:val="20"/>
        </w:rPr>
        <w:t>Corporación</w:t>
      </w:r>
      <w:proofErr w:type="spellEnd"/>
      <w:r w:rsidRPr="0062646F">
        <w:rPr>
          <w:sz w:val="20"/>
          <w:szCs w:val="20"/>
        </w:rPr>
        <w:t xml:space="preserve"> </w:t>
      </w:r>
      <w:proofErr w:type="spellStart"/>
      <w:r w:rsidRPr="0062646F">
        <w:rPr>
          <w:sz w:val="20"/>
          <w:szCs w:val="20"/>
        </w:rPr>
        <w:t>Colombiana</w:t>
      </w:r>
      <w:proofErr w:type="spellEnd"/>
      <w:r w:rsidRPr="0062646F">
        <w:rPr>
          <w:sz w:val="20"/>
          <w:szCs w:val="20"/>
        </w:rPr>
        <w:t xml:space="preserve"> de </w:t>
      </w:r>
      <w:proofErr w:type="spellStart"/>
      <w:r w:rsidRPr="0062646F">
        <w:rPr>
          <w:sz w:val="20"/>
          <w:szCs w:val="20"/>
        </w:rPr>
        <w:t>Investigación</w:t>
      </w:r>
      <w:proofErr w:type="spellEnd"/>
      <w:r w:rsidRPr="0062646F">
        <w:rPr>
          <w:sz w:val="20"/>
          <w:szCs w:val="20"/>
        </w:rPr>
        <w:t xml:space="preserve"> </w:t>
      </w:r>
      <w:proofErr w:type="spellStart"/>
      <w:r w:rsidRPr="0062646F">
        <w:rPr>
          <w:sz w:val="20"/>
          <w:szCs w:val="20"/>
        </w:rPr>
        <w:t>Agropecuaria</w:t>
      </w:r>
      <w:proofErr w:type="spellEnd"/>
      <w:r w:rsidRPr="0062646F">
        <w:rPr>
          <w:sz w:val="20"/>
          <w:szCs w:val="20"/>
        </w:rPr>
        <w:t xml:space="preserve"> – </w:t>
      </w:r>
      <w:proofErr w:type="spellStart"/>
      <w:r w:rsidRPr="0062646F">
        <w:rPr>
          <w:sz w:val="20"/>
          <w:szCs w:val="20"/>
        </w:rPr>
        <w:t>AGROSAVIA</w:t>
      </w:r>
      <w:proofErr w:type="spellEnd"/>
      <w:r w:rsidRPr="0062646F">
        <w:rPr>
          <w:sz w:val="20"/>
          <w:szCs w:val="20"/>
        </w:rPr>
        <w:t xml:space="preserve">, CI </w:t>
      </w:r>
      <w:proofErr w:type="spellStart"/>
      <w:r w:rsidRPr="0062646F">
        <w:rPr>
          <w:sz w:val="20"/>
          <w:szCs w:val="20"/>
        </w:rPr>
        <w:t>Tibaitatá</w:t>
      </w:r>
      <w:proofErr w:type="spellEnd"/>
      <w:r w:rsidRPr="0062646F">
        <w:rPr>
          <w:sz w:val="20"/>
          <w:szCs w:val="20"/>
        </w:rPr>
        <w:t xml:space="preserve">, </w:t>
      </w:r>
      <w:proofErr w:type="spellStart"/>
      <w:r w:rsidRPr="0062646F">
        <w:rPr>
          <w:sz w:val="20"/>
          <w:szCs w:val="20"/>
        </w:rPr>
        <w:t>Kilómetro</w:t>
      </w:r>
      <w:proofErr w:type="spellEnd"/>
      <w:r w:rsidRPr="0062646F">
        <w:rPr>
          <w:sz w:val="20"/>
          <w:szCs w:val="20"/>
        </w:rPr>
        <w:t xml:space="preserve"> 14, </w:t>
      </w:r>
      <w:proofErr w:type="spellStart"/>
      <w:r w:rsidRPr="0062646F">
        <w:rPr>
          <w:sz w:val="20"/>
          <w:szCs w:val="20"/>
        </w:rPr>
        <w:t>Vía</w:t>
      </w:r>
      <w:proofErr w:type="spellEnd"/>
      <w:r w:rsidRPr="0062646F">
        <w:rPr>
          <w:sz w:val="20"/>
          <w:szCs w:val="20"/>
        </w:rPr>
        <w:t xml:space="preserve"> a Mosquera, Colombia. </w:t>
      </w:r>
      <w:proofErr w:type="spellStart"/>
      <w:r w:rsidRPr="0062646F">
        <w:rPr>
          <w:sz w:val="20"/>
          <w:szCs w:val="20"/>
          <w:vertAlign w:val="superscript"/>
        </w:rPr>
        <w:t>2</w:t>
      </w:r>
      <w:r w:rsidRPr="0062646F">
        <w:rPr>
          <w:sz w:val="20"/>
          <w:szCs w:val="20"/>
        </w:rPr>
        <w:t>The</w:t>
      </w:r>
      <w:proofErr w:type="spellEnd"/>
      <w:r w:rsidRPr="0062646F">
        <w:rPr>
          <w:sz w:val="20"/>
          <w:szCs w:val="20"/>
        </w:rPr>
        <w:t xml:space="preserve"> European Bioinformatics Institute 345 (</w:t>
      </w:r>
      <w:proofErr w:type="spellStart"/>
      <w:r w:rsidRPr="0062646F">
        <w:rPr>
          <w:sz w:val="20"/>
          <w:szCs w:val="20"/>
        </w:rPr>
        <w:t>EMBL</w:t>
      </w:r>
      <w:proofErr w:type="spellEnd"/>
      <w:r w:rsidRPr="0062646F">
        <w:rPr>
          <w:sz w:val="20"/>
          <w:szCs w:val="20"/>
        </w:rPr>
        <w:t xml:space="preserve">-EBI), </w:t>
      </w:r>
      <w:proofErr w:type="spellStart"/>
      <w:r w:rsidRPr="0062646F">
        <w:rPr>
          <w:sz w:val="20"/>
          <w:szCs w:val="20"/>
        </w:rPr>
        <w:t>Hinxton</w:t>
      </w:r>
      <w:proofErr w:type="spellEnd"/>
      <w:r w:rsidRPr="0062646F">
        <w:rPr>
          <w:sz w:val="20"/>
          <w:szCs w:val="20"/>
        </w:rPr>
        <w:t xml:space="preserve">, </w:t>
      </w:r>
      <w:proofErr w:type="spellStart"/>
      <w:r w:rsidRPr="0062646F">
        <w:rPr>
          <w:sz w:val="20"/>
          <w:szCs w:val="20"/>
        </w:rPr>
        <w:t>Cambridgeshire</w:t>
      </w:r>
      <w:proofErr w:type="spellEnd"/>
      <w:r w:rsidRPr="0062646F">
        <w:rPr>
          <w:sz w:val="20"/>
          <w:szCs w:val="20"/>
        </w:rPr>
        <w:t xml:space="preserve">, UK. </w:t>
      </w:r>
      <w:proofErr w:type="spellStart"/>
      <w:r w:rsidRPr="0062646F">
        <w:rPr>
          <w:sz w:val="20"/>
          <w:szCs w:val="20"/>
          <w:vertAlign w:val="superscript"/>
        </w:rPr>
        <w:t>3</w:t>
      </w:r>
      <w:r w:rsidRPr="0062646F">
        <w:rPr>
          <w:sz w:val="20"/>
          <w:szCs w:val="20"/>
        </w:rPr>
        <w:t>Facultad</w:t>
      </w:r>
      <w:proofErr w:type="spellEnd"/>
      <w:r w:rsidRPr="0062646F">
        <w:rPr>
          <w:sz w:val="20"/>
          <w:szCs w:val="20"/>
        </w:rPr>
        <w:t xml:space="preserve"> de </w:t>
      </w:r>
      <w:proofErr w:type="spellStart"/>
      <w:r w:rsidRPr="0062646F">
        <w:rPr>
          <w:sz w:val="20"/>
          <w:szCs w:val="20"/>
        </w:rPr>
        <w:t>Ingeniería</w:t>
      </w:r>
      <w:proofErr w:type="spellEnd"/>
      <w:r w:rsidRPr="0062646F">
        <w:rPr>
          <w:sz w:val="20"/>
          <w:szCs w:val="20"/>
        </w:rPr>
        <w:t xml:space="preserve"> </w:t>
      </w:r>
      <w:proofErr w:type="spellStart"/>
      <w:r w:rsidRPr="0062646F">
        <w:rPr>
          <w:sz w:val="20"/>
          <w:szCs w:val="20"/>
        </w:rPr>
        <w:t>Electrónica</w:t>
      </w:r>
      <w:proofErr w:type="spellEnd"/>
      <w:r w:rsidRPr="0062646F">
        <w:rPr>
          <w:sz w:val="20"/>
          <w:szCs w:val="20"/>
        </w:rPr>
        <w:t xml:space="preserve"> y </w:t>
      </w:r>
      <w:proofErr w:type="spellStart"/>
      <w:r w:rsidRPr="0062646F">
        <w:rPr>
          <w:sz w:val="20"/>
          <w:szCs w:val="20"/>
        </w:rPr>
        <w:t>Telecomunicaciones</w:t>
      </w:r>
      <w:proofErr w:type="spellEnd"/>
      <w:r w:rsidRPr="0062646F">
        <w:rPr>
          <w:sz w:val="20"/>
          <w:szCs w:val="20"/>
        </w:rPr>
        <w:t xml:space="preserve">, Universidad del Cauca, </w:t>
      </w:r>
      <w:proofErr w:type="spellStart"/>
      <w:r w:rsidRPr="0062646F">
        <w:rPr>
          <w:sz w:val="20"/>
          <w:szCs w:val="20"/>
        </w:rPr>
        <w:t>Popayán</w:t>
      </w:r>
      <w:proofErr w:type="spellEnd"/>
      <w:r w:rsidRPr="0062646F">
        <w:rPr>
          <w:sz w:val="20"/>
          <w:szCs w:val="20"/>
        </w:rPr>
        <w:t xml:space="preserve">, Colombia. </w:t>
      </w:r>
      <w:proofErr w:type="spellStart"/>
      <w:r w:rsidRPr="0062646F">
        <w:rPr>
          <w:sz w:val="20"/>
          <w:szCs w:val="20"/>
          <w:vertAlign w:val="superscript"/>
        </w:rPr>
        <w:t>4</w:t>
      </w:r>
      <w:r w:rsidRPr="0062646F">
        <w:rPr>
          <w:sz w:val="20"/>
          <w:szCs w:val="20"/>
        </w:rPr>
        <w:t>Escuela</w:t>
      </w:r>
      <w:proofErr w:type="spellEnd"/>
      <w:r w:rsidRPr="0062646F">
        <w:rPr>
          <w:sz w:val="20"/>
          <w:szCs w:val="20"/>
        </w:rPr>
        <w:t xml:space="preserve"> de </w:t>
      </w:r>
      <w:proofErr w:type="spellStart"/>
      <w:r w:rsidRPr="0062646F">
        <w:rPr>
          <w:sz w:val="20"/>
          <w:szCs w:val="20"/>
        </w:rPr>
        <w:t>Ingeniería</w:t>
      </w:r>
      <w:proofErr w:type="spellEnd"/>
      <w:r w:rsidRPr="0062646F">
        <w:rPr>
          <w:sz w:val="20"/>
          <w:szCs w:val="20"/>
        </w:rPr>
        <w:t xml:space="preserve"> de </w:t>
      </w:r>
      <w:proofErr w:type="spellStart"/>
      <w:r w:rsidRPr="0062646F">
        <w:rPr>
          <w:sz w:val="20"/>
          <w:szCs w:val="20"/>
        </w:rPr>
        <w:t>Sistemas</w:t>
      </w:r>
      <w:proofErr w:type="spellEnd"/>
      <w:r w:rsidRPr="0062646F">
        <w:rPr>
          <w:sz w:val="20"/>
          <w:szCs w:val="20"/>
        </w:rPr>
        <w:t xml:space="preserve"> y </w:t>
      </w:r>
      <w:proofErr w:type="spellStart"/>
      <w:r w:rsidRPr="0062646F">
        <w:rPr>
          <w:sz w:val="20"/>
          <w:szCs w:val="20"/>
        </w:rPr>
        <w:t>Computación</w:t>
      </w:r>
      <w:proofErr w:type="spellEnd"/>
      <w:r w:rsidRPr="0062646F">
        <w:rPr>
          <w:sz w:val="20"/>
          <w:szCs w:val="20"/>
        </w:rPr>
        <w:t>, Universidad del Valle, Santiago de Cali, Colombia</w:t>
      </w:r>
    </w:p>
    <w:sectPr w:rsidR="00E9779C" w:rsidRPr="0062646F">
      <w:pgSz w:w="12240" w:h="15840"/>
      <w:pgMar w:top="1440" w:right="1800" w:bottom="1440" w:left="180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Quality Control Editor" w:date="2020-06-25T17:48:00Z" w:initials="QCE">
    <w:p w14:paraId="3172EA3A" w14:textId="77777777" w:rsidR="0062646F" w:rsidRDefault="0062646F">
      <w:pPr>
        <w:pStyle w:val="CommentText"/>
      </w:pPr>
      <w:r>
        <w:rPr>
          <w:rStyle w:val="CommentReference"/>
        </w:rPr>
        <w:annotationRef/>
      </w:r>
      <w:bookmarkStart w:id="2" w:name="_MarkupVisible"/>
      <w:r>
        <w:t>Your document has been edited using Microsoft Word Track Changes. If you do not see any changes, click on the Review menu in Microsoft Word and select Final Showing Markup (or All Markup). Please also ensure that there is a check mark next to 'Insertions and Deletions' in the Show Markup dropdown menu.</w:t>
      </w:r>
    </w:p>
    <w:p w14:paraId="61F99527" w14:textId="77777777" w:rsidR="0062646F" w:rsidRDefault="0062646F">
      <w:pPr>
        <w:pStyle w:val="CommentText"/>
      </w:pPr>
    </w:p>
    <w:p w14:paraId="34933CD0" w14:textId="3EDBF733" w:rsidR="0062646F" w:rsidRDefault="0062646F">
      <w:pPr>
        <w:pStyle w:val="CommentText"/>
      </w:pPr>
      <w:r>
        <w:t>If you need further help, visit our help center or contact us.</w:t>
      </w:r>
      <w:bookmarkEnd w:id="2"/>
    </w:p>
  </w:comment>
  <w:comment w:id="42" w:author="Editor" w:date="2020-06-25T10:22:00Z" w:initials="Ed">
    <w:p w14:paraId="6ED0C619" w14:textId="77777777" w:rsidR="00C975E4" w:rsidRPr="0062646F" w:rsidRDefault="00C975E4" w:rsidP="0062646F">
      <w:pPr>
        <w:pStyle w:val="CommentText"/>
      </w:pPr>
      <w:r w:rsidRPr="0062646F">
        <w:rPr>
          <w:rStyle w:val="CommentReference"/>
        </w:rPr>
        <w:annotationRef/>
      </w:r>
      <w:r w:rsidRPr="0062646F">
        <w:t>Please ensure that the intended meaning has been maintained in this edit.</w:t>
      </w:r>
    </w:p>
  </w:comment>
  <w:comment w:id="94" w:author="Editor" w:date="2020-06-25T10:44:00Z" w:initials="Ed">
    <w:p w14:paraId="226B8491" w14:textId="75AB377C" w:rsidR="00C975E4" w:rsidRPr="0062646F" w:rsidRDefault="00C975E4" w:rsidP="0062646F">
      <w:pPr>
        <w:pStyle w:val="CommentText"/>
      </w:pPr>
      <w:r w:rsidRPr="0062646F">
        <w:rPr>
          <w:rStyle w:val="CommentReference"/>
        </w:rPr>
        <w:annotationRef/>
      </w:r>
      <w:r w:rsidRPr="0062646F">
        <w:t>In the above figure, please replace "Dimensionality" with "dimensionality".</w:t>
      </w:r>
    </w:p>
  </w:comment>
  <w:comment w:id="104" w:author="Editor" w:date="2020-06-25T11:19:00Z" w:initials="Ed">
    <w:p w14:paraId="0E81F28A" w14:textId="4BC5F811" w:rsidR="00C975E4" w:rsidRPr="0062646F" w:rsidRDefault="00C975E4" w:rsidP="0062646F">
      <w:pPr>
        <w:pStyle w:val="CommentText"/>
      </w:pPr>
      <w:r w:rsidRPr="0062646F">
        <w:rPr>
          <w:rStyle w:val="CommentReference"/>
        </w:rPr>
        <w:annotationRef/>
      </w:r>
      <w:r w:rsidRPr="0062646F">
        <w:t>Please note that this acronym has been revised for consistency with its usage elsewhere in the manuscript.</w:t>
      </w:r>
    </w:p>
  </w:comment>
  <w:comment w:id="143" w:author="Editor" w:date="2020-06-25T11:01:00Z" w:initials="Ed">
    <w:p w14:paraId="67898A25" w14:textId="3DC2B00D" w:rsidR="00C975E4" w:rsidRPr="0062646F" w:rsidRDefault="00C975E4" w:rsidP="0062646F">
      <w:pPr>
        <w:pStyle w:val="CommentText"/>
      </w:pPr>
      <w:r w:rsidRPr="0062646F">
        <w:rPr>
          <w:rStyle w:val="CommentReference"/>
        </w:rPr>
        <w:annotationRef/>
      </w:r>
      <w:r w:rsidRPr="0062646F">
        <w:t>Please ensure that the intended meaning has been maintained in this edit.</w:t>
      </w:r>
    </w:p>
  </w:comment>
  <w:comment w:id="158" w:author="Editor" w:date="2020-06-25T11:06:00Z" w:initials="Ed">
    <w:p w14:paraId="65FF15C3" w14:textId="0E07F5A3" w:rsidR="00C975E4" w:rsidRPr="0062646F" w:rsidRDefault="00C975E4" w:rsidP="0062646F">
      <w:pPr>
        <w:pStyle w:val="CommentText"/>
      </w:pPr>
      <w:r w:rsidRPr="0062646F">
        <w:rPr>
          <w:rStyle w:val="CommentReference"/>
        </w:rPr>
        <w:annotationRef/>
      </w:r>
      <w:r w:rsidRPr="0062646F">
        <w:t>The meaning here is unclear. Please replace the highlighted text with "making interpretation difficult" or other text as appropriate.</w:t>
      </w:r>
    </w:p>
  </w:comment>
  <w:comment w:id="174" w:author="Editor" w:date="2020-06-25T11:15:00Z" w:initials="Ed">
    <w:p w14:paraId="7C2576FA" w14:textId="1C7AD0C5" w:rsidR="00C975E4" w:rsidRPr="0062646F" w:rsidRDefault="00C975E4" w:rsidP="0062646F">
      <w:pPr>
        <w:pStyle w:val="CommentText"/>
      </w:pPr>
      <w:r w:rsidRPr="0062646F">
        <w:rPr>
          <w:rStyle w:val="CommentReference"/>
        </w:rPr>
        <w:annotationRef/>
      </w:r>
      <w:r w:rsidRPr="0062646F">
        <w:t>Please note that the original sentence was divided into two sentences to improve clarity. Please ensure that all in-text citations are appropriately placed given this revision.</w:t>
      </w:r>
    </w:p>
  </w:comment>
  <w:comment w:id="200" w:author="Editor" w:date="2020-06-25T11:19:00Z" w:initials="Ed">
    <w:p w14:paraId="41902273" w14:textId="1BC0C23B" w:rsidR="00C975E4" w:rsidRPr="0062646F" w:rsidRDefault="00C975E4" w:rsidP="0062646F">
      <w:pPr>
        <w:pStyle w:val="CommentText"/>
      </w:pPr>
      <w:r w:rsidRPr="0062646F">
        <w:rPr>
          <w:rStyle w:val="CommentReference"/>
        </w:rPr>
        <w:annotationRef/>
      </w:r>
      <w:r w:rsidRPr="0062646F">
        <w:t>Abbreviations and acronyms are often defined the first time they are used within the main text and then used throughout the remainder of the manuscript. Please consider adhering to this convention. The target journal may have a list of abbreviations that are considered common enough that they do not need to be defined.</w:t>
      </w:r>
    </w:p>
  </w:comment>
  <w:comment w:id="208" w:author="Editor" w:date="2020-06-25T11:20:00Z" w:initials="Ed">
    <w:p w14:paraId="5432FEC3" w14:textId="37D52DF3" w:rsidR="00C975E4" w:rsidRPr="0062646F" w:rsidRDefault="00C975E4" w:rsidP="0062646F">
      <w:pPr>
        <w:pStyle w:val="CommentText"/>
      </w:pPr>
      <w:r w:rsidRPr="0062646F">
        <w:rPr>
          <w:rStyle w:val="CommentReference"/>
        </w:rPr>
        <w:annotationRef/>
      </w:r>
      <w:r w:rsidRPr="0062646F">
        <w:t>Please ensure that the intended meaning has been maintained in this edit.</w:t>
      </w:r>
    </w:p>
  </w:comment>
  <w:comment w:id="223" w:author="Editor" w:date="2020-06-25T11:21:00Z" w:initials="Ed">
    <w:p w14:paraId="1670A542" w14:textId="678ABF4B" w:rsidR="00C975E4" w:rsidRPr="0062646F" w:rsidRDefault="00C975E4" w:rsidP="0062646F">
      <w:pPr>
        <w:pStyle w:val="CommentText"/>
      </w:pPr>
      <w:r w:rsidRPr="0062646F">
        <w:rPr>
          <w:rStyle w:val="CommentReference"/>
        </w:rPr>
        <w:annotationRef/>
      </w:r>
      <w:r w:rsidRPr="0062646F">
        <w:t>Please use a consistent capitalization format for section headings throughout the manuscript. Some journals request a specific style, so please review the journal's guidelines.</w:t>
      </w:r>
    </w:p>
  </w:comment>
  <w:comment w:id="237" w:author="Editor" w:date="2020-06-25T11:25:00Z" w:initials="Ed">
    <w:p w14:paraId="502C1129" w14:textId="3F5D7DC8" w:rsidR="00C975E4" w:rsidRPr="0062646F" w:rsidRDefault="00C975E4" w:rsidP="0062646F">
      <w:pPr>
        <w:pStyle w:val="CommentText"/>
      </w:pPr>
      <w:r w:rsidRPr="0062646F">
        <w:rPr>
          <w:rStyle w:val="CommentReference"/>
        </w:rPr>
        <w:annotationRef/>
      </w:r>
      <w:r w:rsidRPr="0062646F">
        <w:t>The meaning here is unclear. Please replace the highlighted text with "According to a previous analysis" or other text as appropriate.</w:t>
      </w:r>
    </w:p>
  </w:comment>
  <w:comment w:id="244" w:author="Editor" w:date="2020-06-25T11:26:00Z" w:initials="Ed">
    <w:p w14:paraId="7591E9AF" w14:textId="6CC8DAEC" w:rsidR="00C975E4" w:rsidRPr="0062646F" w:rsidRDefault="00C975E4" w:rsidP="0062646F">
      <w:pPr>
        <w:pStyle w:val="CommentText"/>
      </w:pPr>
      <w:r w:rsidRPr="0062646F">
        <w:rPr>
          <w:rStyle w:val="CommentReference"/>
        </w:rPr>
        <w:annotationRef/>
      </w:r>
      <w:r w:rsidRPr="0062646F">
        <w:t>Please ensure that the intended meaning has been maintained in this edit.</w:t>
      </w:r>
    </w:p>
  </w:comment>
  <w:comment w:id="276" w:author="Editor" w:date="2020-06-25T11:57:00Z" w:initials="Ed">
    <w:p w14:paraId="4D640833" w14:textId="1ED3BBF1" w:rsidR="00C975E4" w:rsidRPr="0062646F" w:rsidRDefault="00C975E4" w:rsidP="0062646F">
      <w:pPr>
        <w:pStyle w:val="CommentText"/>
      </w:pPr>
      <w:r w:rsidRPr="0062646F">
        <w:rPr>
          <w:rStyle w:val="CommentReference"/>
        </w:rPr>
        <w:annotationRef/>
      </w:r>
      <w:r w:rsidRPr="0062646F">
        <w:t>In the above figure, please replace "</w:t>
      </w:r>
      <w:proofErr w:type="spellStart"/>
      <w:r w:rsidRPr="0062646F">
        <w:t>trayectory</w:t>
      </w:r>
      <w:proofErr w:type="spellEnd"/>
      <w:r w:rsidRPr="0062646F">
        <w:t>" with "trajectory" and "Redundant" with "Redundant conformations".</w:t>
      </w:r>
    </w:p>
  </w:comment>
  <w:comment w:id="295" w:author="Editor" w:date="2020-06-25T12:02:00Z" w:initials="Ed">
    <w:p w14:paraId="58267577" w14:textId="3AE4FAFD" w:rsidR="00C975E4" w:rsidRPr="0062646F" w:rsidRDefault="00C975E4" w:rsidP="0062646F">
      <w:pPr>
        <w:pStyle w:val="CommentText"/>
      </w:pPr>
      <w:r w:rsidRPr="0062646F">
        <w:rPr>
          <w:rStyle w:val="CommentReference"/>
        </w:rPr>
        <w:annotationRef/>
      </w:r>
      <w:r w:rsidRPr="0062646F">
        <w:t>In the above figure, please replace "Join" with "Joining".</w:t>
      </w:r>
    </w:p>
  </w:comment>
  <w:comment w:id="343" w:author="Editor" w:date="2020-06-25T12:06:00Z" w:initials="Ed">
    <w:p w14:paraId="04F91F9B" w14:textId="4D30FA36" w:rsidR="00C975E4" w:rsidRPr="0062646F" w:rsidRDefault="00C975E4" w:rsidP="0062646F">
      <w:pPr>
        <w:pStyle w:val="CommentText"/>
      </w:pPr>
      <w:r w:rsidRPr="0062646F">
        <w:rPr>
          <w:rStyle w:val="CommentReference"/>
        </w:rPr>
        <w:annotationRef/>
      </w:r>
      <w:r w:rsidRPr="0062646F">
        <w:t>Please ensure that the intended meaning has been maintained in this edit.</w:t>
      </w:r>
    </w:p>
  </w:comment>
  <w:comment w:id="406" w:author="Editor" w:date="2020-06-25T12:18:00Z" w:initials="Ed">
    <w:p w14:paraId="2C0F3234" w14:textId="164384E9" w:rsidR="00C975E4" w:rsidRPr="0062646F" w:rsidRDefault="00C975E4" w:rsidP="0062646F">
      <w:pPr>
        <w:pStyle w:val="CommentText"/>
      </w:pPr>
      <w:r w:rsidRPr="0062646F">
        <w:rPr>
          <w:rStyle w:val="CommentReference"/>
        </w:rPr>
        <w:annotationRef/>
      </w:r>
      <w:r w:rsidRPr="0062646F">
        <w:t>Please ensure that the intended meaning has been maintained in this edit.</w:t>
      </w:r>
    </w:p>
  </w:comment>
  <w:comment w:id="423" w:author="Editor" w:date="2020-06-25T12:21:00Z" w:initials="Ed">
    <w:p w14:paraId="4E910C77" w14:textId="4B478E63" w:rsidR="00C975E4" w:rsidRPr="0062646F" w:rsidRDefault="00C975E4" w:rsidP="0062646F">
      <w:pPr>
        <w:pStyle w:val="CommentText"/>
      </w:pPr>
      <w:r w:rsidRPr="0062646F">
        <w:rPr>
          <w:rStyle w:val="CommentReference"/>
        </w:rPr>
        <w:annotationRef/>
      </w:r>
      <w:r w:rsidRPr="0062646F">
        <w:t>The meaning here is unclear. Please replace the highlighted text with "when the reduced transformations are viewed together with the original trajectory" or other text as appropriate.</w:t>
      </w:r>
    </w:p>
  </w:comment>
  <w:comment w:id="461" w:author="Editor" w:date="2020-06-25T12:25:00Z" w:initials="Ed">
    <w:p w14:paraId="54BA36EA" w14:textId="3CABDFDC" w:rsidR="00C975E4" w:rsidRPr="0062646F" w:rsidRDefault="00C975E4" w:rsidP="0062646F">
      <w:pPr>
        <w:pStyle w:val="CommentText"/>
      </w:pPr>
      <w:r w:rsidRPr="0062646F">
        <w:rPr>
          <w:rStyle w:val="CommentReference"/>
        </w:rPr>
        <w:annotationRef/>
      </w:r>
      <w:r w:rsidRPr="0062646F">
        <w:t>The meaning here is unclear. Please replace the highlighted text with "Methods" or other text as appropriate.</w:t>
      </w:r>
    </w:p>
  </w:comment>
  <w:comment w:id="467" w:author="Editor" w:date="2020-06-25T12:36:00Z" w:initials="Ed">
    <w:p w14:paraId="68CFE1FC" w14:textId="30F7DFF0" w:rsidR="00C975E4" w:rsidRPr="0062646F" w:rsidRDefault="00C975E4" w:rsidP="0062646F">
      <w:pPr>
        <w:pStyle w:val="CommentText"/>
      </w:pPr>
      <w:r w:rsidRPr="0062646F">
        <w:rPr>
          <w:rStyle w:val="CommentReference"/>
        </w:rPr>
        <w:annotationRef/>
      </w:r>
      <w:r w:rsidRPr="0062646F">
        <w:rPr>
          <w:rStyle w:val="CommentReference"/>
        </w:rPr>
        <w:annotationRef/>
      </w:r>
      <w:r w:rsidRPr="0062646F">
        <w:t>Please note that the algorithm is not referred to as "FR" earlier in the manuscript. For clarity, please consider removing "FR" here and below or using "FR" consistently throughout the manuscript to refer to the proposed algorithm.</w:t>
      </w:r>
    </w:p>
  </w:comment>
  <w:comment w:id="497" w:author="Editor" w:date="2020-06-25T12:29:00Z" w:initials="Ed">
    <w:p w14:paraId="3C05A50B" w14:textId="7609164C" w:rsidR="00C975E4" w:rsidRPr="0062646F" w:rsidRDefault="00C975E4" w:rsidP="0062646F">
      <w:pPr>
        <w:pStyle w:val="CommentText"/>
      </w:pPr>
      <w:r w:rsidRPr="0062646F">
        <w:rPr>
          <w:rStyle w:val="CommentReference"/>
        </w:rPr>
        <w:annotationRef/>
      </w:r>
      <w:r w:rsidRPr="0062646F">
        <w:t xml:space="preserve">The meaning here is unclear. Please replace the highlighted text with "see black dashed line in Figure </w:t>
      </w:r>
      <w:proofErr w:type="spellStart"/>
      <w:r w:rsidRPr="0062646F">
        <w:t>7A</w:t>
      </w:r>
      <w:proofErr w:type="spellEnd"/>
      <w:r w:rsidRPr="0062646F">
        <w:t>" or other text as appropriate.</w:t>
      </w:r>
    </w:p>
  </w:comment>
  <w:comment w:id="498" w:author="Editor" w:date="2020-06-25T12:32:00Z" w:initials="Ed">
    <w:p w14:paraId="5289805C" w14:textId="0A5E03E3" w:rsidR="00C975E4" w:rsidRPr="0062646F" w:rsidRDefault="00C975E4" w:rsidP="0062646F">
      <w:pPr>
        <w:pStyle w:val="CommentText"/>
      </w:pPr>
      <w:r w:rsidRPr="0062646F">
        <w:rPr>
          <w:rStyle w:val="CommentReference"/>
        </w:rPr>
        <w:annotationRef/>
      </w:r>
      <w:r w:rsidRPr="0062646F">
        <w:t>Please note that the text in the figure above is difficult to read. In addition, please replace "(secs)" and "(Secs)" on the axes with "(s)".</w:t>
      </w:r>
    </w:p>
  </w:comment>
  <w:comment w:id="585" w:author="Editor" w:date="2020-06-25T12:45:00Z" w:initials="Ed">
    <w:p w14:paraId="4758818B" w14:textId="53618ABA" w:rsidR="00C975E4" w:rsidRPr="0062646F" w:rsidRDefault="00C975E4" w:rsidP="0062646F">
      <w:pPr>
        <w:pStyle w:val="CommentText"/>
      </w:pPr>
      <w:r w:rsidRPr="0062646F">
        <w:rPr>
          <w:rStyle w:val="CommentReference"/>
        </w:rPr>
        <w:annotationRef/>
      </w:r>
      <w:r w:rsidRPr="0062646F">
        <w:t>Please ensure that the intended meaning has been maintained in this edit.</w:t>
      </w:r>
    </w:p>
  </w:comment>
  <w:comment w:id="608" w:author="Editor" w:date="2020-06-25T12:46:00Z" w:initials="Ed">
    <w:p w14:paraId="17EE8103" w14:textId="0A51BEEB" w:rsidR="00C975E4" w:rsidRPr="0062646F" w:rsidRDefault="00C975E4" w:rsidP="0062646F">
      <w:pPr>
        <w:pStyle w:val="CommentText"/>
      </w:pPr>
      <w:r w:rsidRPr="0062646F">
        <w:rPr>
          <w:rStyle w:val="CommentReference"/>
        </w:rPr>
        <w:annotationRef/>
      </w:r>
      <w:r w:rsidRPr="0062646F">
        <w:t>The meaning here is unclear. Please remove this text if appropriate.</w:t>
      </w:r>
    </w:p>
  </w:comment>
  <w:comment w:id="609" w:author="Editor" w:date="2020-06-25T12:49:00Z" w:initials="Ed">
    <w:p w14:paraId="56F9BD40" w14:textId="1A40D3C0" w:rsidR="00072456" w:rsidRPr="0062646F" w:rsidRDefault="00072456" w:rsidP="0062646F">
      <w:pPr>
        <w:pStyle w:val="CommentText"/>
      </w:pPr>
      <w:r w:rsidRPr="0062646F">
        <w:rPr>
          <w:rStyle w:val="CommentReference"/>
        </w:rPr>
        <w:annotationRef/>
      </w:r>
      <w:r w:rsidRPr="0062646F">
        <w:t>Please ensure that the intended meaning has been maintained in this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933CD0" w15:done="0"/>
  <w15:commentEx w15:paraId="6ED0C619" w15:done="0"/>
  <w15:commentEx w15:paraId="226B8491" w15:done="0"/>
  <w15:commentEx w15:paraId="0E81F28A" w15:done="0"/>
  <w15:commentEx w15:paraId="67898A25" w15:done="0"/>
  <w15:commentEx w15:paraId="65FF15C3" w15:done="0"/>
  <w15:commentEx w15:paraId="7C2576FA" w15:done="0"/>
  <w15:commentEx w15:paraId="41902273" w15:done="0"/>
  <w15:commentEx w15:paraId="5432FEC3" w15:done="0"/>
  <w15:commentEx w15:paraId="1670A542" w15:done="0"/>
  <w15:commentEx w15:paraId="502C1129" w15:done="0"/>
  <w15:commentEx w15:paraId="7591E9AF" w15:done="0"/>
  <w15:commentEx w15:paraId="4D640833" w15:done="0"/>
  <w15:commentEx w15:paraId="58267577" w15:done="0"/>
  <w15:commentEx w15:paraId="04F91F9B" w15:done="0"/>
  <w15:commentEx w15:paraId="2C0F3234" w15:done="0"/>
  <w15:commentEx w15:paraId="4E910C77" w15:done="0"/>
  <w15:commentEx w15:paraId="54BA36EA" w15:done="0"/>
  <w15:commentEx w15:paraId="68CFE1FC" w15:done="0"/>
  <w15:commentEx w15:paraId="3C05A50B" w15:done="0"/>
  <w15:commentEx w15:paraId="5289805C" w15:done="0"/>
  <w15:commentEx w15:paraId="4758818B" w15:done="0"/>
  <w15:commentEx w15:paraId="17EE8103" w15:done="0"/>
  <w15:commentEx w15:paraId="56F9B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61D7" w16cex:dateUtc="2020-06-25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933CD0" w16cid:durableId="229F61D7"/>
  <w16cid:commentId w16cid:paraId="6ED0C619" w16cid:durableId="229F61BE"/>
  <w16cid:commentId w16cid:paraId="226B8491" w16cid:durableId="229F61BF"/>
  <w16cid:commentId w16cid:paraId="0E81F28A" w16cid:durableId="229F61C0"/>
  <w16cid:commentId w16cid:paraId="67898A25" w16cid:durableId="229F61C1"/>
  <w16cid:commentId w16cid:paraId="65FF15C3" w16cid:durableId="229F61C2"/>
  <w16cid:commentId w16cid:paraId="7C2576FA" w16cid:durableId="229F61C3"/>
  <w16cid:commentId w16cid:paraId="41902273" w16cid:durableId="229F61C4"/>
  <w16cid:commentId w16cid:paraId="5432FEC3" w16cid:durableId="229F61C5"/>
  <w16cid:commentId w16cid:paraId="1670A542" w16cid:durableId="229F61C6"/>
  <w16cid:commentId w16cid:paraId="502C1129" w16cid:durableId="229F61C7"/>
  <w16cid:commentId w16cid:paraId="7591E9AF" w16cid:durableId="229F61C8"/>
  <w16cid:commentId w16cid:paraId="4D640833" w16cid:durableId="229F61C9"/>
  <w16cid:commentId w16cid:paraId="58267577" w16cid:durableId="229F61CA"/>
  <w16cid:commentId w16cid:paraId="04F91F9B" w16cid:durableId="229F61CB"/>
  <w16cid:commentId w16cid:paraId="2C0F3234" w16cid:durableId="229F61CC"/>
  <w16cid:commentId w16cid:paraId="4E910C77" w16cid:durableId="229F61CD"/>
  <w16cid:commentId w16cid:paraId="54BA36EA" w16cid:durableId="229F61CE"/>
  <w16cid:commentId w16cid:paraId="68CFE1FC" w16cid:durableId="229F61CF"/>
  <w16cid:commentId w16cid:paraId="3C05A50B" w16cid:durableId="229F61D0"/>
  <w16cid:commentId w16cid:paraId="5289805C" w16cid:durableId="229F61D1"/>
  <w16cid:commentId w16cid:paraId="4758818B" w16cid:durableId="229F61D2"/>
  <w16cid:commentId w16cid:paraId="17EE8103" w16cid:durableId="229F61D3"/>
  <w16cid:commentId w16cid:paraId="56F9BD40" w16cid:durableId="229F61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Quality Control Editor">
    <w15:presenceInfo w15:providerId="None" w15:userId="Quality Control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779C"/>
    <w:rsid w:val="0005626C"/>
    <w:rsid w:val="00072456"/>
    <w:rsid w:val="000C53E6"/>
    <w:rsid w:val="000E3A1C"/>
    <w:rsid w:val="000E6979"/>
    <w:rsid w:val="00164C6D"/>
    <w:rsid w:val="001D5E40"/>
    <w:rsid w:val="002D46F9"/>
    <w:rsid w:val="00331CEA"/>
    <w:rsid w:val="00347C7D"/>
    <w:rsid w:val="003669C2"/>
    <w:rsid w:val="00480923"/>
    <w:rsid w:val="004B7EA7"/>
    <w:rsid w:val="00523EEC"/>
    <w:rsid w:val="005B6022"/>
    <w:rsid w:val="0062646F"/>
    <w:rsid w:val="00697BE5"/>
    <w:rsid w:val="00786DDB"/>
    <w:rsid w:val="00792E26"/>
    <w:rsid w:val="007A5490"/>
    <w:rsid w:val="007D4A72"/>
    <w:rsid w:val="007E6A94"/>
    <w:rsid w:val="007F1D8D"/>
    <w:rsid w:val="008331FB"/>
    <w:rsid w:val="00861EC7"/>
    <w:rsid w:val="00883301"/>
    <w:rsid w:val="009367F8"/>
    <w:rsid w:val="009700B4"/>
    <w:rsid w:val="009D2AD6"/>
    <w:rsid w:val="009D6D38"/>
    <w:rsid w:val="00A04617"/>
    <w:rsid w:val="00AF2249"/>
    <w:rsid w:val="00B37783"/>
    <w:rsid w:val="00B8415B"/>
    <w:rsid w:val="00BF52AB"/>
    <w:rsid w:val="00C9262A"/>
    <w:rsid w:val="00C975E4"/>
    <w:rsid w:val="00D32CF0"/>
    <w:rsid w:val="00DD7BBB"/>
    <w:rsid w:val="00DF665E"/>
    <w:rsid w:val="00E80E77"/>
    <w:rsid w:val="00E9779C"/>
    <w:rsid w:val="00EC6575"/>
    <w:rsid w:val="00EE60E4"/>
    <w:rsid w:val="00F1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6AA9C"/>
  <w15:docId w15:val="{84EC834E-D7DA-4F34-ADF6-D630BBBC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styleId="BalloonText">
    <w:name w:val="Balloon Text"/>
    <w:basedOn w:val="Normal"/>
    <w:link w:val="BalloonTextChar"/>
    <w:rsid w:val="001D5E4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1D5E40"/>
    <w:rPr>
      <w:rFonts w:ascii="Lucida Grande" w:hAnsi="Lucida Grande" w:cs="Lucida Grande"/>
      <w:sz w:val="18"/>
      <w:szCs w:val="18"/>
    </w:rPr>
  </w:style>
  <w:style w:type="character" w:styleId="CommentReference">
    <w:name w:val="annotation reference"/>
    <w:basedOn w:val="DefaultParagraphFont"/>
    <w:rsid w:val="00DF665E"/>
    <w:rPr>
      <w:rFonts w:ascii="Tahoma" w:hAnsi="Tahoma" w:cs="Tahoma"/>
      <w:b w:val="0"/>
      <w:i w:val="0"/>
      <w:caps w:val="0"/>
      <w:strike w:val="0"/>
      <w:sz w:val="16"/>
      <w:szCs w:val="18"/>
      <w:u w:val="none"/>
    </w:rPr>
  </w:style>
  <w:style w:type="paragraph" w:styleId="CommentText">
    <w:name w:val="annotation text"/>
    <w:basedOn w:val="Normal"/>
    <w:link w:val="CommentTextChar"/>
    <w:rsid w:val="00DF665E"/>
    <w:rPr>
      <w:rFonts w:ascii="Tahoma" w:hAnsi="Tahoma" w:cs="Tahoma"/>
      <w:sz w:val="16"/>
    </w:rPr>
  </w:style>
  <w:style w:type="character" w:customStyle="1" w:styleId="CommentTextChar">
    <w:name w:val="Comment Text Char"/>
    <w:basedOn w:val="DefaultParagraphFont"/>
    <w:link w:val="CommentText"/>
    <w:rsid w:val="00DF665E"/>
    <w:rPr>
      <w:rFonts w:ascii="Tahoma" w:hAnsi="Tahoma" w:cs="Tahoma"/>
      <w:sz w:val="16"/>
    </w:rPr>
  </w:style>
  <w:style w:type="paragraph" w:styleId="CommentSubject">
    <w:name w:val="annotation subject"/>
    <w:basedOn w:val="CommentText"/>
    <w:next w:val="CommentText"/>
    <w:link w:val="CommentSubjectChar"/>
    <w:rsid w:val="00DF665E"/>
    <w:rPr>
      <w:b/>
      <w:bCs/>
      <w:sz w:val="20"/>
      <w:szCs w:val="20"/>
    </w:rPr>
  </w:style>
  <w:style w:type="character" w:customStyle="1" w:styleId="CommentSubjectChar">
    <w:name w:val="Comment Subject Char"/>
    <w:basedOn w:val="CommentTextChar"/>
    <w:link w:val="CommentSubject"/>
    <w:rsid w:val="00DF665E"/>
    <w:rPr>
      <w:rFonts w:ascii="Tahoma" w:hAnsi="Tahoma" w:cs="Tahoma"/>
      <w:b/>
      <w:bCs/>
      <w:sz w:val="20"/>
      <w:szCs w:val="20"/>
    </w:rPr>
  </w:style>
  <w:style w:type="paragraph" w:styleId="Revision">
    <w:name w:val="Revision"/>
    <w:hidden/>
    <w:rsid w:val="009D2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pedro.moreno@correounivalle.edu.c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3730</Words>
  <Characters>21266</Characters>
  <Application>Microsoft Office Word</Application>
  <DocSecurity>0</DocSecurity>
  <Lines>177</Lines>
  <Paragraphs>49</Paragraphs>
  <ScaleCrop>false</ScaleCrop>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algorithm to reduce protein folding trajectories</dc:title>
  <dc:subject/>
  <dc:creator>Editor  </dc:creator>
  <dc:description/>
  <cp:lastModifiedBy>Quality Control Editor</cp:lastModifiedBy>
  <cp:revision>5</cp:revision>
  <dcterms:created xsi:type="dcterms:W3CDTF">2020-06-25T21:47:00Z</dcterms:created>
  <dcterms:modified xsi:type="dcterms:W3CDTF">2020-06-25T21:50:00Z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UseTimer">
    <vt:bool>false</vt:bool>
  </property>
  <property fmtid="{D5CDD505-2E9C-101B-9397-08002B2CF9AE}" pid="9" name="LastTick">
    <vt:r8>44007.741412037</vt:r8>
  </property>
  <property fmtid="{D5CDD505-2E9C-101B-9397-08002B2CF9AE}" pid="10" name="EditTotal">
    <vt:i4>151</vt:i4>
  </property>
</Properties>
</file>